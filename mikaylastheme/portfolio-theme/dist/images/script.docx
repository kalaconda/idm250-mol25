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4F" w:rsidRDefault="002E6DFA">
      <w:pPr>
        <w:jc w:val="center"/>
      </w:pPr>
      <w:r>
        <w:rPr>
          <w:rFonts w:ascii="Courier"/>
          <w:color w:val="000000"/>
        </w:rPr>
        <w:t>“</w:t>
      </w:r>
      <w:r>
        <w:rPr>
          <w:rFonts w:ascii="Courier"/>
          <w:color w:val="000000"/>
        </w:rPr>
        <w:t>JOTO Waterproof Phone Case</w:t>
      </w:r>
      <w:r>
        <w:rPr>
          <w:rFonts w:ascii="Courier"/>
          <w:color w:val="000000"/>
        </w:rPr>
        <w:t>”</w:t>
      </w:r>
    </w:p>
    <w:p w:rsidR="00785F4F" w:rsidRDefault="00785F4F">
      <w:pPr>
        <w:jc w:val="center"/>
      </w:pPr>
    </w:p>
    <w:p w:rsidR="00785F4F" w:rsidRDefault="002E6DFA">
      <w:pPr>
        <w:jc w:val="center"/>
      </w:pPr>
      <w:r>
        <w:rPr>
          <w:rFonts w:ascii="Courier"/>
          <w:color w:val="000000"/>
        </w:rPr>
        <w:t>By</w:t>
      </w:r>
    </w:p>
    <w:p w:rsidR="00785F4F" w:rsidRDefault="002E6DFA">
      <w:pPr>
        <w:jc w:val="center"/>
      </w:pPr>
      <w:r>
        <w:rPr>
          <w:rFonts w:ascii="Courier"/>
          <w:color w:val="000000"/>
        </w:rPr>
        <w:t>Mikayla Lisiy</w:t>
      </w:r>
    </w:p>
    <w:p w:rsidR="00785F4F" w:rsidRDefault="00785F4F">
      <w:pPr>
        <w:jc w:val="center"/>
      </w:pPr>
    </w:p>
    <w:p w:rsidR="00785F4F" w:rsidRDefault="00785F4F">
      <w:pPr>
        <w:jc w:val="center"/>
      </w:pPr>
    </w:p>
    <w:p w:rsidR="00785F4F" w:rsidRDefault="002E6DFA">
      <w:pPr>
        <w:jc w:val="right"/>
      </w:pPr>
      <w:r>
        <w:rPr>
          <w:rFonts w:ascii="Courier"/>
          <w:color w:val="000000"/>
        </w:rPr>
        <w:t>FADE IN:</w:t>
      </w:r>
    </w:p>
    <w:p w:rsidR="00785F4F" w:rsidRDefault="00785F4F">
      <w:pPr>
        <w:jc w:val="right"/>
      </w:pPr>
    </w:p>
    <w:p w:rsidR="00785F4F" w:rsidRDefault="002E6DFA">
      <w:pPr>
        <w:jc w:val="center"/>
      </w:pPr>
      <w:r>
        <w:rPr>
          <w:rFonts w:ascii="Courier"/>
          <w:color w:val="000000"/>
          <w:u w:val="single"/>
        </w:rPr>
        <w:t>ACT 1</w:t>
      </w:r>
    </w:p>
    <w:p w:rsidR="00785F4F" w:rsidRDefault="00785F4F">
      <w:pPr>
        <w:jc w:val="center"/>
      </w:pPr>
    </w:p>
    <w:p w:rsidR="00785F4F" w:rsidRDefault="002E6DFA">
      <w:r>
        <w:rPr>
          <w:rFonts w:ascii="Courier"/>
          <w:color w:val="000000"/>
        </w:rPr>
        <w:t>SCENE 1 - THE HOTEL</w:t>
      </w:r>
    </w:p>
    <w:p w:rsidR="00785F4F" w:rsidRDefault="00785F4F"/>
    <w:p w:rsidR="00785F4F" w:rsidRDefault="002E6DFA">
      <w:r>
        <w:rPr>
          <w:rFonts w:ascii="Courier"/>
          <w:color w:val="000000"/>
        </w:rPr>
        <w:t>Rebecca stands outside the hotel her and her family are staying at as she watches her family pack their belongings into their SUV.</w:t>
      </w:r>
    </w:p>
    <w:p w:rsidR="00785F4F" w:rsidRDefault="00785F4F"/>
    <w:p w:rsidR="00785F4F" w:rsidRDefault="002E6DFA" w:rsidP="009E693C">
      <w:pPr>
        <w:ind w:left="3545"/>
      </w:pPr>
      <w:r>
        <w:rPr>
          <w:rFonts w:ascii="Courier"/>
          <w:color w:val="000000"/>
        </w:rPr>
        <w:t>NARRATOR (V.O.)</w:t>
      </w:r>
    </w:p>
    <w:p w:rsidR="00785F4F" w:rsidRDefault="002E6DFA">
      <w:proofErr w:type="gramStart"/>
      <w:r>
        <w:rPr>
          <w:rFonts w:ascii="Courier"/>
          <w:color w:val="000000"/>
        </w:rPr>
        <w:t>It was the day Rebecca had been waiting for</w:t>
      </w:r>
      <w:proofErr w:type="gramEnd"/>
      <w:r>
        <w:rPr>
          <w:rFonts w:ascii="Courier"/>
          <w:color w:val="000000"/>
        </w:rPr>
        <w:t xml:space="preserve">. Rebecca was excited for this kayaking trip up the mountains with her family. </w:t>
      </w:r>
    </w:p>
    <w:p w:rsidR="00785F4F" w:rsidRDefault="00785F4F"/>
    <w:p w:rsidR="00785F4F" w:rsidRDefault="00785F4F"/>
    <w:p w:rsidR="00785F4F" w:rsidRDefault="002E6DFA">
      <w:r>
        <w:rPr>
          <w:rFonts w:ascii="Courier"/>
          <w:color w:val="000000"/>
        </w:rPr>
        <w:t>TWO SHOT - REBECCA AND HER BROTHER, MARVIN</w:t>
      </w:r>
    </w:p>
    <w:p w:rsidR="00785F4F" w:rsidRDefault="00785F4F"/>
    <w:p w:rsidR="00785F4F" w:rsidRDefault="002E6DFA">
      <w:r>
        <w:rPr>
          <w:rFonts w:ascii="Courier"/>
          <w:color w:val="000000"/>
        </w:rPr>
        <w:t>Profile of REBECCA, 20 years old, long brown hair, brown eyes</w:t>
      </w:r>
    </w:p>
    <w:p w:rsidR="009E693C" w:rsidRDefault="009E693C" w:rsidP="009E693C">
      <w:pPr>
        <w:ind w:left="3545"/>
        <w:rPr>
          <w:rFonts w:ascii="Courier"/>
          <w:color w:val="000000"/>
        </w:rPr>
      </w:pPr>
    </w:p>
    <w:p w:rsidR="00785F4F" w:rsidRDefault="002E6DFA" w:rsidP="009E693C">
      <w:pPr>
        <w:ind w:left="3545"/>
      </w:pPr>
      <w:r>
        <w:rPr>
          <w:rFonts w:ascii="Courier"/>
          <w:color w:val="000000"/>
        </w:rPr>
        <w:t>REBECCA</w:t>
      </w:r>
    </w:p>
    <w:p w:rsidR="00785F4F" w:rsidRDefault="002E6DFA" w:rsidP="009E693C">
      <w:pPr>
        <w:ind w:left="2127" w:firstLine="709"/>
      </w:pPr>
      <w:r>
        <w:rPr>
          <w:rFonts w:ascii="Courier"/>
          <w:color w:val="000000"/>
        </w:rPr>
        <w:t>(</w:t>
      </w:r>
      <w:proofErr w:type="gramStart"/>
      <w:r>
        <w:rPr>
          <w:rFonts w:ascii="Courier"/>
          <w:color w:val="000000"/>
        </w:rPr>
        <w:t>speaking</w:t>
      </w:r>
      <w:proofErr w:type="gramEnd"/>
      <w:r>
        <w:rPr>
          <w:rFonts w:ascii="Courier"/>
          <w:color w:val="000000"/>
        </w:rPr>
        <w:t xml:space="preserve"> to MARV</w:t>
      </w:r>
      <w:r>
        <w:rPr>
          <w:rFonts w:ascii="Courier"/>
          <w:color w:val="000000"/>
        </w:rPr>
        <w:t>IN)</w:t>
      </w:r>
    </w:p>
    <w:p w:rsidR="00785F4F" w:rsidRDefault="002E6DFA">
      <w:r>
        <w:rPr>
          <w:rFonts w:ascii="Courier"/>
          <w:color w:val="000000"/>
        </w:rPr>
        <w:t xml:space="preserve">I </w:t>
      </w:r>
      <w:proofErr w:type="gramStart"/>
      <w:r>
        <w:rPr>
          <w:rFonts w:ascii="Courier"/>
          <w:color w:val="000000"/>
        </w:rPr>
        <w:t>can</w:t>
      </w:r>
      <w:r>
        <w:rPr>
          <w:rFonts w:ascii="Courier"/>
          <w:color w:val="000000"/>
        </w:rPr>
        <w:t>’</w:t>
      </w:r>
      <w:r>
        <w:rPr>
          <w:rFonts w:ascii="Courier"/>
          <w:color w:val="000000"/>
        </w:rPr>
        <w:t>t</w:t>
      </w:r>
      <w:proofErr w:type="gramEnd"/>
      <w:r>
        <w:rPr>
          <w:rFonts w:ascii="Courier"/>
          <w:color w:val="000000"/>
        </w:rPr>
        <w:t xml:space="preserve"> wait to get there, I</w:t>
      </w:r>
      <w:r>
        <w:rPr>
          <w:rFonts w:ascii="Courier"/>
          <w:color w:val="000000"/>
        </w:rPr>
        <w:t>’</w:t>
      </w:r>
      <w:r>
        <w:rPr>
          <w:rFonts w:ascii="Courier"/>
          <w:color w:val="000000"/>
        </w:rPr>
        <w:t xml:space="preserve">ve never been kayaking before. </w:t>
      </w:r>
    </w:p>
    <w:p w:rsidR="00785F4F" w:rsidRDefault="00785F4F"/>
    <w:p w:rsidR="00785F4F" w:rsidRDefault="002E6DFA">
      <w:r>
        <w:rPr>
          <w:rFonts w:ascii="Courier"/>
          <w:color w:val="000000"/>
        </w:rPr>
        <w:t>Profile of MARVIN, 17 years old, brown hair, brown eyes</w:t>
      </w:r>
    </w:p>
    <w:p w:rsidR="00785F4F" w:rsidRDefault="00785F4F"/>
    <w:p w:rsidR="00785F4F" w:rsidRDefault="002E6DFA" w:rsidP="009E693C">
      <w:pPr>
        <w:ind w:left="2836" w:firstLine="709"/>
      </w:pPr>
      <w:r>
        <w:rPr>
          <w:rFonts w:ascii="Courier"/>
          <w:color w:val="000000"/>
        </w:rPr>
        <w:t>MARVIN</w:t>
      </w:r>
    </w:p>
    <w:p w:rsidR="00785F4F" w:rsidRDefault="002E6DFA" w:rsidP="009E693C">
      <w:pPr>
        <w:ind w:left="2127" w:firstLine="709"/>
      </w:pPr>
      <w:r>
        <w:rPr>
          <w:rFonts w:ascii="Courier"/>
          <w:color w:val="000000"/>
        </w:rPr>
        <w:t>(</w:t>
      </w:r>
      <w:proofErr w:type="gramStart"/>
      <w:r>
        <w:rPr>
          <w:rFonts w:ascii="Courier"/>
          <w:color w:val="000000"/>
        </w:rPr>
        <w:t>speaking</w:t>
      </w:r>
      <w:proofErr w:type="gramEnd"/>
      <w:r>
        <w:rPr>
          <w:rFonts w:ascii="Courier"/>
          <w:color w:val="000000"/>
        </w:rPr>
        <w:t xml:space="preserve"> to REBECCA)</w:t>
      </w:r>
    </w:p>
    <w:p w:rsidR="00785F4F" w:rsidRDefault="002E6DFA">
      <w:r>
        <w:rPr>
          <w:rFonts w:ascii="Courier"/>
          <w:color w:val="000000"/>
        </w:rPr>
        <w:t>Me either, this will be a family trip to remember.</w:t>
      </w:r>
    </w:p>
    <w:p w:rsidR="00785F4F" w:rsidRDefault="00785F4F"/>
    <w:p w:rsidR="00785F4F" w:rsidRDefault="00863FEF">
      <w:r>
        <w:rPr>
          <w:rFonts w:ascii="Courier"/>
          <w:color w:val="000000"/>
        </w:rPr>
        <w:t xml:space="preserve">INSERT SHOT </w:t>
      </w:r>
      <w:r w:rsidR="002E6DFA">
        <w:rPr>
          <w:rFonts w:ascii="Courier"/>
          <w:color w:val="000000"/>
        </w:rPr>
        <w:t>- Rebecca packs her waterproof phone accessory into her bag</w:t>
      </w:r>
    </w:p>
    <w:p w:rsidR="00785F4F" w:rsidRDefault="00785F4F"/>
    <w:p w:rsidR="00785F4F" w:rsidRDefault="002E6DFA" w:rsidP="009E693C">
      <w:pPr>
        <w:ind w:left="2836" w:firstLine="709"/>
      </w:pPr>
      <w:r>
        <w:rPr>
          <w:rFonts w:ascii="Courier"/>
          <w:color w:val="000000"/>
        </w:rPr>
        <w:t>MARVIN</w:t>
      </w:r>
    </w:p>
    <w:p w:rsidR="00785F4F" w:rsidRDefault="002E6DFA" w:rsidP="009E693C">
      <w:proofErr w:type="gramStart"/>
      <w:r>
        <w:rPr>
          <w:rFonts w:ascii="Courier"/>
          <w:color w:val="000000"/>
        </w:rPr>
        <w:t>What</w:t>
      </w:r>
      <w:r>
        <w:rPr>
          <w:rFonts w:ascii="Courier"/>
          <w:color w:val="000000"/>
        </w:rPr>
        <w:t>’</w:t>
      </w:r>
      <w:r>
        <w:rPr>
          <w:rFonts w:ascii="Courier"/>
          <w:color w:val="000000"/>
        </w:rPr>
        <w:t>s</w:t>
      </w:r>
      <w:proofErr w:type="gramEnd"/>
      <w:r>
        <w:rPr>
          <w:rFonts w:ascii="Courier"/>
          <w:color w:val="000000"/>
        </w:rPr>
        <w:t xml:space="preserve"> that in your hand?</w:t>
      </w:r>
    </w:p>
    <w:p w:rsidR="00785F4F" w:rsidRDefault="009E693C">
      <w:r>
        <w:tab/>
      </w:r>
      <w:r>
        <w:tab/>
      </w:r>
    </w:p>
    <w:p w:rsidR="00785F4F" w:rsidRDefault="00785F4F"/>
    <w:p w:rsidR="00785F4F" w:rsidRDefault="002E6DFA">
      <w:r>
        <w:rPr>
          <w:rFonts w:ascii="Courier"/>
          <w:color w:val="000000"/>
        </w:rPr>
        <w:t>TWO SHOT - REBECCA AND MARVIN</w:t>
      </w:r>
    </w:p>
    <w:p w:rsidR="00785F4F" w:rsidRDefault="00785F4F"/>
    <w:p w:rsidR="00785F4F" w:rsidRDefault="002E6DFA">
      <w:r>
        <w:rPr>
          <w:rFonts w:ascii="Courier"/>
          <w:color w:val="000000"/>
        </w:rPr>
        <w:t>Rebecca holds up her waterproof accessory.</w:t>
      </w:r>
    </w:p>
    <w:p w:rsidR="00785F4F" w:rsidRDefault="00785F4F"/>
    <w:p w:rsidR="00785F4F" w:rsidRDefault="00785F4F"/>
    <w:p w:rsidR="00785F4F" w:rsidRDefault="002E6DFA" w:rsidP="009E693C">
      <w:pPr>
        <w:ind w:left="3545" w:firstLine="709"/>
      </w:pPr>
      <w:r>
        <w:rPr>
          <w:rFonts w:ascii="Courier"/>
          <w:color w:val="000000"/>
        </w:rPr>
        <w:lastRenderedPageBreak/>
        <w:t>REBECCA</w:t>
      </w:r>
    </w:p>
    <w:p w:rsidR="00785F4F" w:rsidRDefault="002E6DFA">
      <w:proofErr w:type="gramStart"/>
      <w:r>
        <w:rPr>
          <w:rFonts w:ascii="Courier"/>
          <w:color w:val="000000"/>
        </w:rPr>
        <w:t>This is the new waterproof phone accessory I got for myself</w:t>
      </w:r>
      <w:r>
        <w:rPr>
          <w:rFonts w:ascii="Courier"/>
          <w:color w:val="000000"/>
        </w:rPr>
        <w:t>: The JOTO Waterproof Phone Case.</w:t>
      </w:r>
      <w:proofErr w:type="gramEnd"/>
      <w:r>
        <w:rPr>
          <w:rFonts w:ascii="Courier"/>
          <w:color w:val="000000"/>
        </w:rPr>
        <w:t xml:space="preserve"> </w:t>
      </w:r>
      <w:proofErr w:type="gramStart"/>
      <w:r>
        <w:rPr>
          <w:rFonts w:ascii="Courier"/>
          <w:color w:val="000000"/>
        </w:rPr>
        <w:t>It'll</w:t>
      </w:r>
      <w:proofErr w:type="gramEnd"/>
      <w:r>
        <w:rPr>
          <w:rFonts w:ascii="Courier"/>
          <w:color w:val="000000"/>
        </w:rPr>
        <w:t xml:space="preserve"> protect my phone during the trip so my phone won</w:t>
      </w:r>
      <w:r>
        <w:rPr>
          <w:rFonts w:ascii="Courier"/>
          <w:color w:val="000000"/>
        </w:rPr>
        <w:t>’</w:t>
      </w:r>
      <w:r>
        <w:rPr>
          <w:rFonts w:ascii="Courier"/>
          <w:color w:val="000000"/>
        </w:rPr>
        <w:t>t get wet.</w:t>
      </w:r>
    </w:p>
    <w:p w:rsidR="00785F4F" w:rsidRDefault="00785F4F"/>
    <w:p w:rsidR="00785F4F" w:rsidRDefault="002E6DFA">
      <w:r>
        <w:rPr>
          <w:rFonts w:ascii="Courier"/>
          <w:color w:val="000000"/>
        </w:rPr>
        <w:t>MARVIN</w:t>
      </w:r>
    </w:p>
    <w:p w:rsidR="00785F4F" w:rsidRDefault="002E6DFA">
      <w:proofErr w:type="gramStart"/>
      <w:r>
        <w:rPr>
          <w:rFonts w:ascii="Courier"/>
          <w:color w:val="000000"/>
        </w:rPr>
        <w:t>That</w:t>
      </w:r>
      <w:r>
        <w:rPr>
          <w:rFonts w:ascii="Courier"/>
          <w:color w:val="000000"/>
        </w:rPr>
        <w:t>’</w:t>
      </w:r>
      <w:r>
        <w:rPr>
          <w:rFonts w:ascii="Courier"/>
          <w:color w:val="000000"/>
        </w:rPr>
        <w:t>s</w:t>
      </w:r>
      <w:proofErr w:type="gramEnd"/>
      <w:r>
        <w:rPr>
          <w:rFonts w:ascii="Courier"/>
          <w:color w:val="000000"/>
        </w:rPr>
        <w:t xml:space="preserve"> cool, where did you get it?</w:t>
      </w:r>
    </w:p>
    <w:p w:rsidR="00785F4F" w:rsidRDefault="00785F4F"/>
    <w:p w:rsidR="00785F4F" w:rsidRDefault="002E6DFA">
      <w:r>
        <w:rPr>
          <w:rFonts w:ascii="Courier"/>
          <w:color w:val="000000"/>
        </w:rPr>
        <w:t>REBECCA</w:t>
      </w:r>
    </w:p>
    <w:p w:rsidR="00785F4F" w:rsidRDefault="002E6DFA">
      <w:r>
        <w:rPr>
          <w:rFonts w:ascii="Courier"/>
          <w:color w:val="000000"/>
        </w:rPr>
        <w:t xml:space="preserve">I bought it </w:t>
      </w:r>
      <w:proofErr w:type="gramStart"/>
      <w:r>
        <w:rPr>
          <w:rFonts w:ascii="Courier"/>
          <w:color w:val="000000"/>
        </w:rPr>
        <w:t>off of</w:t>
      </w:r>
      <w:proofErr w:type="gramEnd"/>
      <w:r>
        <w:rPr>
          <w:rFonts w:ascii="Courier"/>
          <w:color w:val="000000"/>
        </w:rPr>
        <w:t xml:space="preserve"> Amazon for </w:t>
      </w:r>
      <w:r w:rsidR="009E693C">
        <w:rPr>
          <w:rFonts w:ascii="Courier"/>
          <w:color w:val="000000"/>
        </w:rPr>
        <w:t xml:space="preserve">only </w:t>
      </w:r>
      <w:r>
        <w:rPr>
          <w:rFonts w:ascii="Courier"/>
          <w:color w:val="000000"/>
        </w:rPr>
        <w:t>$6.49.</w:t>
      </w:r>
    </w:p>
    <w:p w:rsidR="00785F4F" w:rsidRDefault="00785F4F"/>
    <w:p w:rsidR="00785F4F" w:rsidRDefault="002E6DFA">
      <w:r>
        <w:rPr>
          <w:rFonts w:ascii="Courier"/>
          <w:color w:val="000000"/>
        </w:rPr>
        <w:t xml:space="preserve">MARVIN </w:t>
      </w:r>
    </w:p>
    <w:p w:rsidR="00785F4F" w:rsidRDefault="002E6DFA">
      <w:r>
        <w:rPr>
          <w:rFonts w:ascii="Courier"/>
          <w:color w:val="000000"/>
        </w:rPr>
        <w:t>What a great deal</w:t>
      </w:r>
    </w:p>
    <w:p w:rsidR="00785F4F" w:rsidRDefault="00785F4F"/>
    <w:p w:rsidR="00785F4F" w:rsidRDefault="002E6DFA">
      <w:r>
        <w:rPr>
          <w:rFonts w:ascii="Courier"/>
          <w:color w:val="000000"/>
        </w:rPr>
        <w:t>Rebecca and Marvin hear the horn to the</w:t>
      </w:r>
      <w:r>
        <w:rPr>
          <w:rFonts w:ascii="Courier"/>
          <w:color w:val="000000"/>
        </w:rPr>
        <w:t xml:space="preserve"> family</w:t>
      </w:r>
      <w:r>
        <w:rPr>
          <w:rFonts w:ascii="Courier"/>
          <w:color w:val="000000"/>
        </w:rPr>
        <w:t>’</w:t>
      </w:r>
      <w:r>
        <w:rPr>
          <w:rFonts w:ascii="Courier"/>
          <w:color w:val="000000"/>
        </w:rPr>
        <w:t xml:space="preserve">s SUV beep from a distance. </w:t>
      </w:r>
    </w:p>
    <w:p w:rsidR="00785F4F" w:rsidRDefault="00785F4F"/>
    <w:p w:rsidR="00785F4F" w:rsidRDefault="002E6DFA">
      <w:r>
        <w:rPr>
          <w:rFonts w:ascii="Courier"/>
          <w:color w:val="000000"/>
        </w:rPr>
        <w:t>MARVIN</w:t>
      </w:r>
    </w:p>
    <w:p w:rsidR="00785F4F" w:rsidRDefault="002E6DFA">
      <w:r>
        <w:rPr>
          <w:rFonts w:ascii="Courier"/>
          <w:color w:val="000000"/>
        </w:rPr>
        <w:t xml:space="preserve">I guess </w:t>
      </w:r>
      <w:proofErr w:type="gramStart"/>
      <w:r>
        <w:rPr>
          <w:rFonts w:ascii="Courier"/>
          <w:color w:val="000000"/>
        </w:rPr>
        <w:t>we</w:t>
      </w:r>
      <w:r>
        <w:rPr>
          <w:rFonts w:ascii="Courier"/>
          <w:color w:val="000000"/>
        </w:rPr>
        <w:t>’</w:t>
      </w:r>
      <w:r>
        <w:rPr>
          <w:rFonts w:ascii="Courier"/>
          <w:color w:val="000000"/>
        </w:rPr>
        <w:t>re</w:t>
      </w:r>
      <w:proofErr w:type="gramEnd"/>
      <w:r>
        <w:rPr>
          <w:rFonts w:ascii="Courier"/>
          <w:color w:val="000000"/>
        </w:rPr>
        <w:t xml:space="preserve"> ready to leave, make sure you don</w:t>
      </w:r>
      <w:r>
        <w:rPr>
          <w:rFonts w:ascii="Courier"/>
          <w:color w:val="000000"/>
        </w:rPr>
        <w:t>’</w:t>
      </w:r>
      <w:r>
        <w:rPr>
          <w:rFonts w:ascii="Courier"/>
          <w:color w:val="000000"/>
        </w:rPr>
        <w:t>t leave anything behind.</w:t>
      </w:r>
    </w:p>
    <w:p w:rsidR="00785F4F" w:rsidRDefault="00785F4F"/>
    <w:p w:rsidR="00785F4F" w:rsidRDefault="002E6DFA">
      <w:pPr>
        <w:rPr>
          <w:rFonts w:ascii="Courier"/>
          <w:color w:val="000000"/>
        </w:rPr>
      </w:pPr>
      <w:r>
        <w:rPr>
          <w:rFonts w:ascii="Courier"/>
          <w:color w:val="000000"/>
        </w:rPr>
        <w:t xml:space="preserve">Rebecca and Marvin are seen jumping into the SUV. The SUV drives off. </w:t>
      </w:r>
    </w:p>
    <w:p w:rsidR="009E693C" w:rsidRDefault="009E693C">
      <w:pPr>
        <w:rPr>
          <w:rFonts w:ascii="Courier"/>
          <w:color w:val="000000"/>
        </w:rPr>
      </w:pPr>
    </w:p>
    <w:p w:rsidR="009E693C" w:rsidRDefault="009E693C" w:rsidP="009E693C">
      <w:pPr>
        <w:jc w:val="right"/>
        <w:rPr>
          <w:rFonts w:ascii="Courier"/>
          <w:color w:val="000000"/>
        </w:rPr>
      </w:pPr>
      <w:r>
        <w:rPr>
          <w:rFonts w:ascii="Courier"/>
          <w:color w:val="000000"/>
        </w:rPr>
        <w:t>IRIS IN:</w:t>
      </w:r>
    </w:p>
    <w:p w:rsidR="009E693C" w:rsidRDefault="009E693C" w:rsidP="009E693C">
      <w:pPr>
        <w:jc w:val="center"/>
        <w:rPr>
          <w:rFonts w:ascii="Courier"/>
          <w:color w:val="000000"/>
          <w:u w:val="single"/>
        </w:rPr>
      </w:pPr>
      <w:r w:rsidRPr="009E693C">
        <w:rPr>
          <w:rFonts w:ascii="Courier"/>
          <w:color w:val="000000"/>
          <w:u w:val="single"/>
        </w:rPr>
        <w:t>ACT 2</w:t>
      </w:r>
    </w:p>
    <w:p w:rsidR="009E693C" w:rsidRPr="009E693C" w:rsidRDefault="009E693C" w:rsidP="009E693C">
      <w:pPr>
        <w:jc w:val="right"/>
      </w:pPr>
      <w:r w:rsidRPr="009E693C">
        <w:rPr>
          <w:rFonts w:ascii="Courier"/>
          <w:color w:val="000000"/>
        </w:rPr>
        <w:t>IRIS OUT:</w:t>
      </w:r>
    </w:p>
    <w:p w:rsidR="00785F4F" w:rsidRDefault="00785F4F"/>
    <w:p w:rsidR="00785F4F" w:rsidRDefault="009E693C">
      <w:pPr>
        <w:rPr>
          <w:rFonts w:ascii="Courier New" w:hAnsi="Courier New" w:cs="Courier New"/>
        </w:rPr>
      </w:pPr>
      <w:r w:rsidRPr="009E693C">
        <w:rPr>
          <w:rFonts w:ascii="Courier New" w:hAnsi="Courier New" w:cs="Courier New"/>
        </w:rPr>
        <w:t>SCENE 2</w:t>
      </w:r>
      <w:r>
        <w:rPr>
          <w:rFonts w:ascii="Courier New" w:hAnsi="Courier New" w:cs="Courier New"/>
        </w:rPr>
        <w:t xml:space="preserve"> – THE RIVER</w:t>
      </w:r>
    </w:p>
    <w:p w:rsidR="00863FEF" w:rsidRDefault="00863FEF">
      <w:pPr>
        <w:rPr>
          <w:rFonts w:ascii="Courier New" w:hAnsi="Courier New" w:cs="Courier New"/>
        </w:rPr>
      </w:pPr>
    </w:p>
    <w:p w:rsidR="00863FEF" w:rsidRDefault="00863FEF">
      <w:pPr>
        <w:rPr>
          <w:rFonts w:ascii="Courier New" w:hAnsi="Courier New" w:cs="Courier New"/>
        </w:rPr>
      </w:pPr>
      <w:r>
        <w:rPr>
          <w:rFonts w:ascii="Courier New" w:hAnsi="Courier New" w:cs="Courier New"/>
        </w:rPr>
        <w:t>WIDE SHOT</w:t>
      </w:r>
    </w:p>
    <w:p w:rsidR="009E693C" w:rsidRDefault="009E693C">
      <w:pPr>
        <w:rPr>
          <w:rFonts w:ascii="Courier New" w:hAnsi="Courier New" w:cs="Courier New"/>
        </w:rPr>
      </w:pPr>
    </w:p>
    <w:p w:rsidR="009E693C" w:rsidRDefault="009E693C">
      <w:pPr>
        <w:rPr>
          <w:rFonts w:ascii="Courier New" w:hAnsi="Courier New" w:cs="Courier New"/>
        </w:rPr>
      </w:pPr>
      <w:r>
        <w:rPr>
          <w:rFonts w:ascii="Courier New" w:hAnsi="Courier New" w:cs="Courier New"/>
        </w:rPr>
        <w:t xml:space="preserve">Rebecca and her family </w:t>
      </w:r>
      <w:proofErr w:type="gramStart"/>
      <w:r>
        <w:rPr>
          <w:rFonts w:ascii="Courier New" w:hAnsi="Courier New" w:cs="Courier New"/>
        </w:rPr>
        <w:t>are seen</w:t>
      </w:r>
      <w:proofErr w:type="gramEnd"/>
      <w:r>
        <w:rPr>
          <w:rFonts w:ascii="Courier New" w:hAnsi="Courier New" w:cs="Courier New"/>
        </w:rPr>
        <w:t xml:space="preserve"> getting out of the SUV and walking towards the river</w:t>
      </w:r>
      <w:r w:rsidR="00863FEF">
        <w:rPr>
          <w:rFonts w:ascii="Courier New" w:hAnsi="Courier New" w:cs="Courier New"/>
        </w:rPr>
        <w:t xml:space="preserve"> with their bags strapped to their backs.</w:t>
      </w:r>
    </w:p>
    <w:p w:rsidR="009E693C" w:rsidRDefault="009E693C">
      <w:pPr>
        <w:rPr>
          <w:rFonts w:ascii="Courier New" w:hAnsi="Courier New" w:cs="Courier New"/>
        </w:rPr>
      </w:pPr>
    </w:p>
    <w:p w:rsidR="009E693C" w:rsidRDefault="009E693C" w:rsidP="009E693C">
      <w:pPr>
        <w:jc w:val="center"/>
        <w:rPr>
          <w:rFonts w:ascii="Courier New" w:hAnsi="Courier New" w:cs="Courier New"/>
        </w:rPr>
      </w:pPr>
      <w:r>
        <w:rPr>
          <w:rFonts w:ascii="Courier New" w:hAnsi="Courier New" w:cs="Courier New"/>
        </w:rPr>
        <w:t>NARRATOR (V.O.)</w:t>
      </w:r>
    </w:p>
    <w:p w:rsidR="009E693C" w:rsidRDefault="00863FEF" w:rsidP="009E693C">
      <w:pPr>
        <w:rPr>
          <w:rFonts w:ascii="Courier New" w:hAnsi="Courier New" w:cs="Courier New"/>
        </w:rPr>
      </w:pPr>
      <w:r>
        <w:rPr>
          <w:rFonts w:ascii="Courier New" w:hAnsi="Courier New" w:cs="Courier New"/>
        </w:rPr>
        <w:t xml:space="preserve">Rebecca and her family arrive at the location where their tour guide awaits. </w:t>
      </w:r>
    </w:p>
    <w:p w:rsidR="00863FEF" w:rsidRDefault="00863FEF" w:rsidP="009E693C">
      <w:pPr>
        <w:rPr>
          <w:rFonts w:ascii="Courier New" w:hAnsi="Courier New" w:cs="Courier New"/>
        </w:rPr>
      </w:pPr>
    </w:p>
    <w:p w:rsidR="00863FEF" w:rsidRDefault="00863FEF" w:rsidP="009E693C">
      <w:pPr>
        <w:rPr>
          <w:rFonts w:ascii="Courier New" w:hAnsi="Courier New" w:cs="Courier New"/>
        </w:rPr>
      </w:pPr>
    </w:p>
    <w:p w:rsidR="00863FEF" w:rsidRDefault="00863FEF" w:rsidP="009E693C">
      <w:pPr>
        <w:rPr>
          <w:rFonts w:ascii="Courier New" w:hAnsi="Courier New" w:cs="Courier New"/>
        </w:rPr>
      </w:pPr>
      <w:r>
        <w:rPr>
          <w:rFonts w:ascii="Courier New" w:hAnsi="Courier New" w:cs="Courier New"/>
        </w:rPr>
        <w:t xml:space="preserve">CLOSE UP SHOT </w:t>
      </w:r>
    </w:p>
    <w:p w:rsidR="00863FEF" w:rsidRDefault="00863FEF" w:rsidP="009E693C">
      <w:pPr>
        <w:rPr>
          <w:rFonts w:ascii="Courier New" w:hAnsi="Courier New" w:cs="Courier New"/>
        </w:rPr>
      </w:pPr>
    </w:p>
    <w:p w:rsidR="00863FEF" w:rsidRDefault="00863FEF" w:rsidP="009E693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TOUR GUIDE</w:t>
      </w:r>
    </w:p>
    <w:p w:rsidR="00863FEF" w:rsidRDefault="00863FEF" w:rsidP="009E693C">
      <w:pPr>
        <w:rPr>
          <w:rFonts w:ascii="Courier New" w:hAnsi="Courier New" w:cs="Courier New"/>
        </w:rPr>
      </w:pPr>
      <w:r>
        <w:rPr>
          <w:rFonts w:ascii="Courier New" w:hAnsi="Courier New" w:cs="Courier New"/>
        </w:rPr>
        <w:t xml:space="preserve">Hello and </w:t>
      </w:r>
      <w:proofErr w:type="spellStart"/>
      <w:proofErr w:type="gramStart"/>
      <w:r>
        <w:rPr>
          <w:rFonts w:ascii="Courier New" w:hAnsi="Courier New" w:cs="Courier New"/>
        </w:rPr>
        <w:t>i’ll</w:t>
      </w:r>
      <w:proofErr w:type="spellEnd"/>
      <w:proofErr w:type="gramEnd"/>
      <w:r>
        <w:rPr>
          <w:rFonts w:ascii="Courier New" w:hAnsi="Courier New" w:cs="Courier New"/>
        </w:rPr>
        <w:t xml:space="preserve"> be your tour guide today, follow me when you’re all ready to go!</w:t>
      </w:r>
    </w:p>
    <w:p w:rsidR="00863FEF" w:rsidRDefault="00863FEF" w:rsidP="009E693C">
      <w:pPr>
        <w:rPr>
          <w:rFonts w:ascii="Courier New" w:hAnsi="Courier New" w:cs="Courier New"/>
        </w:rPr>
      </w:pPr>
    </w:p>
    <w:p w:rsidR="00863FEF" w:rsidRDefault="00863FEF" w:rsidP="009E693C">
      <w:pPr>
        <w:rPr>
          <w:rFonts w:ascii="Courier New" w:hAnsi="Courier New" w:cs="Courier New"/>
        </w:rPr>
      </w:pPr>
      <w:r>
        <w:rPr>
          <w:rFonts w:ascii="Courier New" w:hAnsi="Courier New" w:cs="Courier New"/>
        </w:rPr>
        <w:lastRenderedPageBreak/>
        <w:t xml:space="preserve">TWO SHOT – Rebecca and Marvin </w:t>
      </w:r>
      <w:proofErr w:type="gramStart"/>
      <w:r>
        <w:rPr>
          <w:rFonts w:ascii="Courier New" w:hAnsi="Courier New" w:cs="Courier New"/>
        </w:rPr>
        <w:t>are seen</w:t>
      </w:r>
      <w:proofErr w:type="gramEnd"/>
      <w:r>
        <w:rPr>
          <w:rFonts w:ascii="Courier New" w:hAnsi="Courier New" w:cs="Courier New"/>
        </w:rPr>
        <w:t xml:space="preserve"> walking towards the river</w:t>
      </w:r>
      <w:r w:rsidR="00504837">
        <w:rPr>
          <w:rFonts w:ascii="Courier New" w:hAnsi="Courier New" w:cs="Courier New"/>
        </w:rPr>
        <w:t xml:space="preserve"> with their kayaks</w:t>
      </w:r>
      <w:r>
        <w:rPr>
          <w:rFonts w:ascii="Courier New" w:hAnsi="Courier New" w:cs="Courier New"/>
        </w:rPr>
        <w:t xml:space="preserve">. </w:t>
      </w:r>
    </w:p>
    <w:p w:rsidR="00863FEF" w:rsidRDefault="00863FEF" w:rsidP="009E693C">
      <w:pPr>
        <w:rPr>
          <w:rFonts w:ascii="Courier New" w:hAnsi="Courier New" w:cs="Courier New"/>
        </w:rPr>
      </w:pPr>
    </w:p>
    <w:p w:rsidR="00863FEF" w:rsidRDefault="00504837" w:rsidP="009E693C">
      <w:pPr>
        <w:rPr>
          <w:rFonts w:ascii="Courier New" w:hAnsi="Courier New" w:cs="Courier New"/>
        </w:rPr>
      </w:pPr>
      <w:r>
        <w:rPr>
          <w:rFonts w:ascii="Courier New" w:hAnsi="Courier New" w:cs="Courier New"/>
        </w:rPr>
        <w:t xml:space="preserve">Marvin </w:t>
      </w:r>
      <w:proofErr w:type="gramStart"/>
      <w:r>
        <w:rPr>
          <w:rFonts w:ascii="Courier New" w:hAnsi="Courier New" w:cs="Courier New"/>
        </w:rPr>
        <w:t>is seen</w:t>
      </w:r>
      <w:proofErr w:type="gramEnd"/>
      <w:r>
        <w:rPr>
          <w:rFonts w:ascii="Courier New" w:hAnsi="Courier New" w:cs="Courier New"/>
        </w:rPr>
        <w:t xml:space="preserve"> placing his kayak into the water when Rebecca abruptly stops.</w:t>
      </w:r>
    </w:p>
    <w:p w:rsidR="00504837" w:rsidRDefault="00504837" w:rsidP="009E693C">
      <w:pPr>
        <w:rPr>
          <w:rFonts w:ascii="Courier New" w:hAnsi="Courier New" w:cs="Courier New"/>
        </w:rPr>
      </w:pPr>
    </w:p>
    <w:p w:rsidR="00504837" w:rsidRDefault="00504837" w:rsidP="00504837">
      <w:pPr>
        <w:jc w:val="center"/>
        <w:rPr>
          <w:ins w:id="0" w:author="Mikayla Lisiy" w:date="2020-05-18T23:02:00Z"/>
          <w:rFonts w:ascii="Courier New" w:hAnsi="Courier New" w:cs="Courier New"/>
        </w:rPr>
        <w:pPrChange w:id="1" w:author="Mikayla Lisiy" w:date="2020-05-18T23:02:00Z">
          <w:pPr/>
        </w:pPrChange>
      </w:pPr>
      <w:r>
        <w:rPr>
          <w:rFonts w:ascii="Courier New" w:hAnsi="Courier New" w:cs="Courier New"/>
        </w:rPr>
        <w:t>R</w:t>
      </w:r>
      <w:ins w:id="2" w:author="Mikayla Lisiy" w:date="2020-05-18T23:02:00Z">
        <w:r>
          <w:rPr>
            <w:rFonts w:ascii="Courier New" w:hAnsi="Courier New" w:cs="Courier New"/>
          </w:rPr>
          <w:t>EBECCA</w:t>
        </w:r>
      </w:ins>
    </w:p>
    <w:p w:rsidR="00504837" w:rsidRDefault="00504837" w:rsidP="00504837">
      <w:pPr>
        <w:rPr>
          <w:ins w:id="3" w:author="Mikayla Lisiy" w:date="2020-05-18T23:02:00Z"/>
          <w:rFonts w:ascii="Courier New" w:hAnsi="Courier New" w:cs="Courier New"/>
        </w:rPr>
        <w:pPrChange w:id="4" w:author="Mikayla Lisiy" w:date="2020-05-18T23:02:00Z">
          <w:pPr/>
        </w:pPrChange>
      </w:pPr>
      <w:ins w:id="5" w:author="Mikayla Lisiy" w:date="2020-05-18T23:02:00Z">
        <w:r>
          <w:rPr>
            <w:rFonts w:ascii="Courier New" w:hAnsi="Courier New" w:cs="Courier New"/>
          </w:rPr>
          <w:t>Wait-</w:t>
        </w:r>
      </w:ins>
    </w:p>
    <w:p w:rsidR="00504837" w:rsidRDefault="00504837" w:rsidP="00504837">
      <w:pPr>
        <w:rPr>
          <w:ins w:id="6" w:author="Mikayla Lisiy" w:date="2020-05-18T23:02:00Z"/>
          <w:rFonts w:ascii="Courier New" w:hAnsi="Courier New" w:cs="Courier New"/>
        </w:rPr>
        <w:pPrChange w:id="7" w:author="Mikayla Lisiy" w:date="2020-05-18T23:02:00Z">
          <w:pPr/>
        </w:pPrChange>
      </w:pPr>
    </w:p>
    <w:p w:rsidR="00504837" w:rsidRDefault="00504837" w:rsidP="00504837">
      <w:pPr>
        <w:rPr>
          <w:ins w:id="8" w:author="Mikayla Lisiy" w:date="2020-05-18T23:03:00Z"/>
          <w:rFonts w:ascii="Courier New" w:hAnsi="Courier New" w:cs="Courier New"/>
        </w:rPr>
        <w:pPrChange w:id="9" w:author="Mikayla Lisiy" w:date="2020-05-18T23:02:00Z">
          <w:pPr/>
        </w:pPrChange>
      </w:pPr>
      <w:ins w:id="10" w:author="Mikayla Lisiy" w:date="2020-05-18T23:02:00Z">
        <w:r>
          <w:rPr>
            <w:rFonts w:ascii="Courier New" w:hAnsi="Courier New" w:cs="Courier New"/>
          </w:rPr>
          <w:t xml:space="preserve">INSERT SHOT </w:t>
        </w:r>
      </w:ins>
      <w:ins w:id="11" w:author="Mikayla Lisiy" w:date="2020-05-18T23:03:00Z">
        <w:r>
          <w:rPr>
            <w:rFonts w:ascii="Courier New" w:hAnsi="Courier New" w:cs="Courier New"/>
          </w:rPr>
          <w:t>–</w:t>
        </w:r>
      </w:ins>
      <w:ins w:id="12" w:author="Mikayla Lisiy" w:date="2020-05-18T23:02:00Z">
        <w:r>
          <w:rPr>
            <w:rFonts w:ascii="Courier New" w:hAnsi="Courier New" w:cs="Courier New"/>
          </w:rPr>
          <w:t xml:space="preserve"> Rebecca </w:t>
        </w:r>
      </w:ins>
      <w:ins w:id="13" w:author="Mikayla Lisiy" w:date="2020-05-18T23:03:00Z">
        <w:r>
          <w:rPr>
            <w:rFonts w:ascii="Courier New" w:hAnsi="Courier New" w:cs="Courier New"/>
          </w:rPr>
          <w:t>takes her waterproof phone accessory out of her bag, puts her phone in the pouch, locks the clips, and puts the necklace around her neck.</w:t>
        </w:r>
      </w:ins>
    </w:p>
    <w:p w:rsidR="00504837" w:rsidRDefault="00504837" w:rsidP="00504837">
      <w:pPr>
        <w:rPr>
          <w:ins w:id="14" w:author="Mikayla Lisiy" w:date="2020-05-18T23:04:00Z"/>
          <w:rFonts w:ascii="Courier New" w:hAnsi="Courier New" w:cs="Courier New"/>
        </w:rPr>
        <w:pPrChange w:id="15" w:author="Mikayla Lisiy" w:date="2020-05-18T23:02:00Z">
          <w:pPr/>
        </w:pPrChange>
      </w:pPr>
    </w:p>
    <w:p w:rsidR="00504837" w:rsidRDefault="00504837" w:rsidP="00504837">
      <w:pPr>
        <w:rPr>
          <w:ins w:id="16" w:author="Mikayla Lisiy" w:date="2020-05-18T23:04:00Z"/>
          <w:rFonts w:ascii="Courier New" w:hAnsi="Courier New" w:cs="Courier New"/>
        </w:rPr>
        <w:pPrChange w:id="17" w:author="Mikayla Lisiy" w:date="2020-05-18T23:02:00Z">
          <w:pPr/>
        </w:pPrChange>
      </w:pPr>
      <w:ins w:id="18" w:author="Mikayla Lisiy" w:date="2020-05-18T23:04:00Z">
        <w:r>
          <w:rPr>
            <w:rFonts w:ascii="Courier New" w:hAnsi="Courier New" w:cs="Courier New"/>
          </w:rPr>
          <w:t xml:space="preserve">CLOSE UP SHOT </w:t>
        </w:r>
      </w:ins>
    </w:p>
    <w:p w:rsidR="00504837" w:rsidRDefault="00504837" w:rsidP="00504837">
      <w:pPr>
        <w:rPr>
          <w:ins w:id="19" w:author="Mikayla Lisiy" w:date="2020-05-18T23:04:00Z"/>
          <w:rFonts w:ascii="Courier New" w:hAnsi="Courier New" w:cs="Courier New"/>
        </w:rPr>
        <w:pPrChange w:id="20" w:author="Mikayla Lisiy" w:date="2020-05-18T23:02:00Z">
          <w:pPr/>
        </w:pPrChange>
      </w:pPr>
    </w:p>
    <w:p w:rsidR="00504837" w:rsidRDefault="00504837" w:rsidP="00504837">
      <w:pPr>
        <w:jc w:val="center"/>
        <w:rPr>
          <w:ins w:id="21" w:author="Mikayla Lisiy" w:date="2020-05-18T23:04:00Z"/>
          <w:rFonts w:ascii="Courier New" w:hAnsi="Courier New" w:cs="Courier New"/>
        </w:rPr>
        <w:pPrChange w:id="22" w:author="Mikayla Lisiy" w:date="2020-05-18T23:04:00Z">
          <w:pPr/>
        </w:pPrChange>
      </w:pPr>
      <w:ins w:id="23" w:author="Mikayla Lisiy" w:date="2020-05-18T23:04:00Z">
        <w:r>
          <w:rPr>
            <w:rFonts w:ascii="Courier New" w:hAnsi="Courier New" w:cs="Courier New"/>
          </w:rPr>
          <w:t>REBECCA</w:t>
        </w:r>
      </w:ins>
    </w:p>
    <w:p w:rsidR="00504837" w:rsidRDefault="00504837" w:rsidP="00504837">
      <w:pPr>
        <w:rPr>
          <w:rFonts w:ascii="Courier New" w:hAnsi="Courier New" w:cs="Courier New"/>
        </w:rPr>
        <w:pPrChange w:id="24" w:author="Mikayla Lisiy" w:date="2020-05-18T23:04:00Z">
          <w:pPr/>
        </w:pPrChange>
      </w:pPr>
      <w:ins w:id="25" w:author="Mikayla Lisiy" w:date="2020-05-18T23:04:00Z">
        <w:r>
          <w:rPr>
            <w:rFonts w:ascii="Courier New" w:hAnsi="Courier New" w:cs="Courier New"/>
          </w:rPr>
          <w:t xml:space="preserve">Now </w:t>
        </w:r>
        <w:proofErr w:type="gramStart"/>
        <w:r>
          <w:rPr>
            <w:rFonts w:ascii="Courier New" w:hAnsi="Courier New" w:cs="Courier New"/>
          </w:rPr>
          <w:t>I’m</w:t>
        </w:r>
        <w:proofErr w:type="gramEnd"/>
        <w:r>
          <w:rPr>
            <w:rFonts w:ascii="Courier New" w:hAnsi="Courier New" w:cs="Courier New"/>
          </w:rPr>
          <w:t xml:space="preserve"> ready.</w:t>
        </w:r>
      </w:ins>
    </w:p>
    <w:p w:rsidR="00504837" w:rsidRDefault="00504837" w:rsidP="009E693C">
      <w:pPr>
        <w:rPr>
          <w:rFonts w:ascii="Courier New" w:hAnsi="Courier New" w:cs="Courier New"/>
        </w:rPr>
      </w:pPr>
    </w:p>
    <w:p w:rsidR="00504837" w:rsidRDefault="00504837" w:rsidP="009E693C">
      <w:pPr>
        <w:rPr>
          <w:rFonts w:ascii="Courier New" w:hAnsi="Courier New" w:cs="Courier New"/>
        </w:rPr>
      </w:pPr>
    </w:p>
    <w:p w:rsidR="00863FEF" w:rsidRDefault="00504837" w:rsidP="00504837">
      <w:pPr>
        <w:jc w:val="right"/>
        <w:rPr>
          <w:rFonts w:ascii="Courier New" w:hAnsi="Courier New" w:cs="Courier New"/>
        </w:rPr>
        <w:pPrChange w:id="26" w:author="Mikayla Lisiy" w:date="2020-05-18T23:06:00Z">
          <w:pPr/>
        </w:pPrChange>
      </w:pPr>
      <w:ins w:id="27" w:author="Mikayla Lisiy" w:date="2020-05-18T23:06:00Z">
        <w:r>
          <w:rPr>
            <w:rFonts w:ascii="Courier New" w:hAnsi="Courier New" w:cs="Courier New"/>
          </w:rPr>
          <w:t xml:space="preserve">DISSOLVE </w:t>
        </w:r>
        <w:proofErr w:type="gramStart"/>
        <w:r>
          <w:rPr>
            <w:rFonts w:ascii="Courier New" w:hAnsi="Courier New" w:cs="Courier New"/>
          </w:rPr>
          <w:t>TO</w:t>
        </w:r>
        <w:proofErr w:type="gramEnd"/>
        <w:r>
          <w:rPr>
            <w:rFonts w:ascii="Courier New" w:hAnsi="Courier New" w:cs="Courier New"/>
          </w:rPr>
          <w:t>:</w:t>
        </w:r>
      </w:ins>
    </w:p>
    <w:p w:rsidR="00863FEF" w:rsidRDefault="00863FEF" w:rsidP="009E693C">
      <w:pPr>
        <w:rPr>
          <w:ins w:id="28" w:author="Mikayla Lisiy" w:date="2020-05-18T23:06:00Z"/>
          <w:rFonts w:ascii="Courier New" w:hAnsi="Courier New" w:cs="Courier New"/>
        </w:rPr>
      </w:pPr>
    </w:p>
    <w:p w:rsidR="00504837" w:rsidDel="00504837" w:rsidRDefault="00504837" w:rsidP="009E693C">
      <w:pPr>
        <w:rPr>
          <w:del w:id="29" w:author="Mikayla Lisiy" w:date="2020-05-18T23:06:00Z"/>
          <w:rFonts w:ascii="Courier New" w:hAnsi="Courier New" w:cs="Courier New"/>
        </w:rPr>
      </w:pPr>
      <w:ins w:id="30" w:author="Mikayla Lisiy" w:date="2020-05-18T23:06:00Z">
        <w:r>
          <w:rPr>
            <w:rFonts w:ascii="Courier New" w:hAnsi="Courier New" w:cs="Courier New"/>
          </w:rPr>
          <w:t>TWO SHOT – Rebecca and Marvin kayaking side by side.</w:t>
        </w:r>
      </w:ins>
    </w:p>
    <w:p w:rsidR="00504837" w:rsidRDefault="00504837" w:rsidP="009E693C">
      <w:pPr>
        <w:rPr>
          <w:ins w:id="31" w:author="Mikayla Lisiy" w:date="2020-05-18T23:06:00Z"/>
          <w:rFonts w:ascii="Courier New" w:hAnsi="Courier New" w:cs="Courier New"/>
        </w:rPr>
      </w:pPr>
    </w:p>
    <w:p w:rsidR="00504837" w:rsidRDefault="00504837" w:rsidP="009E693C">
      <w:pPr>
        <w:rPr>
          <w:ins w:id="32" w:author="Mikayla Lisiy" w:date="2020-05-18T23:08:00Z"/>
          <w:rFonts w:ascii="Courier New" w:hAnsi="Courier New" w:cs="Courier New"/>
        </w:rPr>
      </w:pPr>
      <w:ins w:id="33" w:author="Mikayla Lisiy" w:date="2020-05-18T23:06:00Z">
        <w:r>
          <w:rPr>
            <w:rFonts w:ascii="Courier New" w:hAnsi="Courier New" w:cs="Courier New"/>
          </w:rPr>
          <w:br/>
        </w:r>
      </w:ins>
      <w:ins w:id="34" w:author="Mikayla Lisiy" w:date="2020-05-18T23:07:00Z">
        <w:r>
          <w:rPr>
            <w:rFonts w:ascii="Courier New" w:hAnsi="Courier New" w:cs="Courier New"/>
          </w:rPr>
          <w:t>Rebecca and Marvin are seen splashing each other and trying to purposely hit each other’s kayaks</w:t>
        </w:r>
      </w:ins>
      <w:ins w:id="35" w:author="Mikayla Lisiy" w:date="2020-05-18T23:08:00Z">
        <w:r>
          <w:rPr>
            <w:rFonts w:ascii="Courier New" w:hAnsi="Courier New" w:cs="Courier New"/>
          </w:rPr>
          <w:t>.</w:t>
        </w:r>
      </w:ins>
    </w:p>
    <w:p w:rsidR="00504837" w:rsidRDefault="00504837" w:rsidP="009E693C">
      <w:pPr>
        <w:rPr>
          <w:ins w:id="36" w:author="Mikayla Lisiy" w:date="2020-05-18T23:08:00Z"/>
          <w:rFonts w:ascii="Courier New" w:hAnsi="Courier New" w:cs="Courier New"/>
        </w:rPr>
      </w:pPr>
    </w:p>
    <w:p w:rsidR="00504837" w:rsidRDefault="00504837" w:rsidP="00504837">
      <w:pPr>
        <w:jc w:val="center"/>
        <w:rPr>
          <w:ins w:id="37" w:author="Mikayla Lisiy" w:date="2020-05-18T23:08:00Z"/>
          <w:rFonts w:ascii="Courier New" w:hAnsi="Courier New" w:cs="Courier New"/>
        </w:rPr>
        <w:pPrChange w:id="38" w:author="Mikayla Lisiy" w:date="2020-05-18T23:08:00Z">
          <w:pPr/>
        </w:pPrChange>
      </w:pPr>
      <w:ins w:id="39" w:author="Mikayla Lisiy" w:date="2020-05-18T23:08:00Z">
        <w:r>
          <w:rPr>
            <w:rFonts w:ascii="Courier New" w:hAnsi="Courier New" w:cs="Courier New"/>
          </w:rPr>
          <w:t>MARVIN</w:t>
        </w:r>
      </w:ins>
    </w:p>
    <w:p w:rsidR="00504837" w:rsidRDefault="00504837" w:rsidP="00504837">
      <w:pPr>
        <w:rPr>
          <w:ins w:id="40" w:author="Mikayla Lisiy" w:date="2020-05-18T23:09:00Z"/>
          <w:rFonts w:ascii="Courier New" w:hAnsi="Courier New" w:cs="Courier New"/>
        </w:rPr>
        <w:pPrChange w:id="41" w:author="Mikayla Lisiy" w:date="2020-05-18T23:09:00Z">
          <w:pPr/>
        </w:pPrChange>
      </w:pPr>
      <w:ins w:id="42" w:author="Mikayla Lisiy" w:date="2020-05-18T23:08:00Z">
        <w:r>
          <w:rPr>
            <w:rFonts w:ascii="Courier New" w:hAnsi="Courier New" w:cs="Courier New"/>
          </w:rPr>
          <w:t>Hey look! Take a picture of me!</w:t>
        </w:r>
      </w:ins>
    </w:p>
    <w:p w:rsidR="00504837" w:rsidRDefault="00504837" w:rsidP="00504837">
      <w:pPr>
        <w:rPr>
          <w:ins w:id="43" w:author="Mikayla Lisiy" w:date="2020-05-18T23:09:00Z"/>
          <w:rFonts w:ascii="Courier New" w:hAnsi="Courier New" w:cs="Courier New"/>
        </w:rPr>
        <w:pPrChange w:id="44" w:author="Mikayla Lisiy" w:date="2020-05-18T23:09:00Z">
          <w:pPr/>
        </w:pPrChange>
      </w:pPr>
    </w:p>
    <w:p w:rsidR="00504837" w:rsidRDefault="00504837" w:rsidP="00504837">
      <w:pPr>
        <w:jc w:val="center"/>
        <w:rPr>
          <w:ins w:id="45" w:author="Mikayla Lisiy" w:date="2020-05-18T23:09:00Z"/>
          <w:rFonts w:ascii="Courier New" w:hAnsi="Courier New" w:cs="Courier New"/>
        </w:rPr>
        <w:pPrChange w:id="46" w:author="Mikayla Lisiy" w:date="2020-05-18T23:10:00Z">
          <w:pPr/>
        </w:pPrChange>
      </w:pPr>
      <w:ins w:id="47" w:author="Mikayla Lisiy" w:date="2020-05-18T23:09:00Z">
        <w:r>
          <w:rPr>
            <w:rFonts w:ascii="Courier New" w:hAnsi="Courier New" w:cs="Courier New"/>
          </w:rPr>
          <w:t>REBECCA</w:t>
        </w:r>
      </w:ins>
    </w:p>
    <w:p w:rsidR="00504837" w:rsidRDefault="00504837" w:rsidP="00504837">
      <w:pPr>
        <w:rPr>
          <w:ins w:id="48" w:author="Mikayla Lisiy" w:date="2020-05-18T23:09:00Z"/>
          <w:rFonts w:ascii="Courier New" w:hAnsi="Courier New" w:cs="Courier New"/>
        </w:rPr>
        <w:pPrChange w:id="49" w:author="Mikayla Lisiy" w:date="2020-05-18T23:09:00Z">
          <w:pPr/>
        </w:pPrChange>
      </w:pPr>
      <w:ins w:id="50" w:author="Mikayla Lisiy" w:date="2020-05-18T23:10:00Z">
        <w:r>
          <w:rPr>
            <w:rFonts w:ascii="Courier New" w:hAnsi="Courier New" w:cs="Courier New"/>
          </w:rPr>
          <w:t>Okay!</w:t>
        </w:r>
      </w:ins>
    </w:p>
    <w:p w:rsidR="00504837" w:rsidRDefault="00504837" w:rsidP="00504837">
      <w:pPr>
        <w:rPr>
          <w:ins w:id="51" w:author="Mikayla Lisiy" w:date="2020-05-18T23:09:00Z"/>
          <w:rFonts w:ascii="Courier New" w:hAnsi="Courier New" w:cs="Courier New"/>
        </w:rPr>
        <w:pPrChange w:id="52" w:author="Mikayla Lisiy" w:date="2020-05-18T23:09:00Z">
          <w:pPr/>
        </w:pPrChange>
      </w:pPr>
    </w:p>
    <w:p w:rsidR="00504837" w:rsidRDefault="00504837" w:rsidP="00504837">
      <w:pPr>
        <w:rPr>
          <w:ins w:id="53" w:author="Mikayla Lisiy" w:date="2020-05-18T23:10:00Z"/>
          <w:rFonts w:ascii="Courier New" w:hAnsi="Courier New" w:cs="Courier New"/>
        </w:rPr>
        <w:pPrChange w:id="54" w:author="Mikayla Lisiy" w:date="2020-05-18T23:09:00Z">
          <w:pPr/>
        </w:pPrChange>
      </w:pPr>
      <w:ins w:id="55" w:author="Mikayla Lisiy" w:date="2020-05-18T23:09:00Z">
        <w:r>
          <w:rPr>
            <w:rFonts w:ascii="Courier New" w:hAnsi="Courier New" w:cs="Courier New"/>
          </w:rPr>
          <w:t>CLOSE UP SHOT – Rebecca h</w:t>
        </w:r>
      </w:ins>
      <w:ins w:id="56" w:author="Mikayla Lisiy" w:date="2020-05-18T23:10:00Z">
        <w:r>
          <w:rPr>
            <w:rFonts w:ascii="Courier New" w:hAnsi="Courier New" w:cs="Courier New"/>
          </w:rPr>
          <w:t>olds her phone to take a picture of her brother, Marvin.</w:t>
        </w:r>
      </w:ins>
    </w:p>
    <w:p w:rsidR="00504837" w:rsidRDefault="00504837" w:rsidP="00504837">
      <w:pPr>
        <w:rPr>
          <w:ins w:id="57" w:author="Mikayla Lisiy" w:date="2020-05-18T23:10:00Z"/>
          <w:rFonts w:ascii="Courier New" w:hAnsi="Courier New" w:cs="Courier New"/>
        </w:rPr>
        <w:pPrChange w:id="58" w:author="Mikayla Lisiy" w:date="2020-05-18T23:09:00Z">
          <w:pPr/>
        </w:pPrChange>
      </w:pPr>
    </w:p>
    <w:p w:rsidR="00504837" w:rsidRDefault="00504837" w:rsidP="00504837">
      <w:pPr>
        <w:rPr>
          <w:ins w:id="59" w:author="Mikayla Lisiy" w:date="2020-05-18T23:14:00Z"/>
          <w:rFonts w:ascii="Courier New" w:hAnsi="Courier New" w:cs="Courier New"/>
        </w:rPr>
        <w:pPrChange w:id="60" w:author="Mikayla Lisiy" w:date="2020-05-18T23:09:00Z">
          <w:pPr/>
        </w:pPrChange>
      </w:pPr>
      <w:ins w:id="61" w:author="Mikayla Lisiy" w:date="2020-05-18T23:10:00Z">
        <w:r>
          <w:rPr>
            <w:rFonts w:ascii="Courier New" w:hAnsi="Courier New" w:cs="Courier New"/>
          </w:rPr>
          <w:t xml:space="preserve">INSERT SHOT </w:t>
        </w:r>
      </w:ins>
      <w:ins w:id="62" w:author="Mikayla Lisiy" w:date="2020-05-18T23:11:00Z">
        <w:r>
          <w:rPr>
            <w:rFonts w:ascii="Courier New" w:hAnsi="Courier New" w:cs="Courier New"/>
          </w:rPr>
          <w:t>–</w:t>
        </w:r>
      </w:ins>
      <w:ins w:id="63" w:author="Mikayla Lisiy" w:date="2020-05-18T23:10:00Z">
        <w:r>
          <w:rPr>
            <w:rFonts w:ascii="Courier New" w:hAnsi="Courier New" w:cs="Courier New"/>
          </w:rPr>
          <w:t xml:space="preserve"> </w:t>
        </w:r>
      </w:ins>
      <w:ins w:id="64" w:author="Mikayla Lisiy" w:date="2020-05-18T23:11:00Z">
        <w:r>
          <w:rPr>
            <w:rFonts w:ascii="Courier New" w:hAnsi="Courier New" w:cs="Courier New"/>
          </w:rPr>
          <w:t>The phone</w:t>
        </w:r>
        <w:r w:rsidR="00FB0AC0">
          <w:rPr>
            <w:rFonts w:ascii="Courier New" w:hAnsi="Courier New" w:cs="Courier New"/>
          </w:rPr>
          <w:t xml:space="preserve"> screen showing the clarity of the screen protector</w:t>
        </w:r>
      </w:ins>
    </w:p>
    <w:p w:rsidR="00FB0AC0" w:rsidRDefault="00FB0AC0" w:rsidP="00504837">
      <w:pPr>
        <w:rPr>
          <w:ins w:id="65" w:author="Mikayla Lisiy" w:date="2020-05-18T23:14:00Z"/>
          <w:rFonts w:ascii="Courier New" w:hAnsi="Courier New" w:cs="Courier New"/>
        </w:rPr>
        <w:pPrChange w:id="66" w:author="Mikayla Lisiy" w:date="2020-05-18T23:09:00Z">
          <w:pPr/>
        </w:pPrChange>
      </w:pPr>
    </w:p>
    <w:p w:rsidR="00FB0AC0" w:rsidRDefault="00FB0AC0" w:rsidP="00504837">
      <w:pPr>
        <w:rPr>
          <w:ins w:id="67" w:author="Mikayla Lisiy" w:date="2020-05-18T23:12:00Z"/>
          <w:rFonts w:ascii="Courier New" w:hAnsi="Courier New" w:cs="Courier New"/>
        </w:rPr>
        <w:pPrChange w:id="68" w:author="Mikayla Lisiy" w:date="2020-05-18T23:09:00Z">
          <w:pPr/>
        </w:pPrChange>
      </w:pPr>
      <w:ins w:id="69" w:author="Mikayla Lisiy" w:date="2020-05-18T23:14:00Z">
        <w:r>
          <w:rPr>
            <w:rFonts w:ascii="Courier New" w:hAnsi="Courier New" w:cs="Courier New"/>
          </w:rPr>
          <w:t>RESUME CLOSE UP SHOT</w:t>
        </w:r>
      </w:ins>
    </w:p>
    <w:p w:rsidR="00FB0AC0" w:rsidRDefault="00FB0AC0" w:rsidP="00504837">
      <w:pPr>
        <w:rPr>
          <w:ins w:id="70" w:author="Mikayla Lisiy" w:date="2020-05-18T23:12:00Z"/>
          <w:rFonts w:ascii="Courier New" w:hAnsi="Courier New" w:cs="Courier New"/>
        </w:rPr>
        <w:pPrChange w:id="71" w:author="Mikayla Lisiy" w:date="2020-05-18T23:09:00Z">
          <w:pPr/>
        </w:pPrChange>
      </w:pPr>
    </w:p>
    <w:p w:rsidR="00FB0AC0" w:rsidRDefault="00FB0AC0" w:rsidP="00FB0AC0">
      <w:pPr>
        <w:jc w:val="center"/>
        <w:rPr>
          <w:ins w:id="72" w:author="Mikayla Lisiy" w:date="2020-05-18T23:12:00Z"/>
          <w:rFonts w:ascii="Courier New" w:hAnsi="Courier New" w:cs="Courier New"/>
        </w:rPr>
        <w:pPrChange w:id="73" w:author="Mikayla Lisiy" w:date="2020-05-18T23:12:00Z">
          <w:pPr/>
        </w:pPrChange>
      </w:pPr>
      <w:ins w:id="74" w:author="Mikayla Lisiy" w:date="2020-05-18T23:12:00Z">
        <w:r>
          <w:rPr>
            <w:rFonts w:ascii="Courier New" w:hAnsi="Courier New" w:cs="Courier New"/>
          </w:rPr>
          <w:t>REBECCA</w:t>
        </w:r>
      </w:ins>
    </w:p>
    <w:p w:rsidR="00FB0AC0" w:rsidRDefault="00FB0AC0" w:rsidP="00FB0AC0">
      <w:pPr>
        <w:rPr>
          <w:ins w:id="75" w:author="Mikayla Lisiy" w:date="2020-05-18T23:13:00Z"/>
          <w:rFonts w:ascii="Courier New" w:hAnsi="Courier New" w:cs="Courier New"/>
        </w:rPr>
        <w:pPrChange w:id="76" w:author="Mikayla Lisiy" w:date="2020-05-18T23:12:00Z">
          <w:pPr/>
        </w:pPrChange>
      </w:pPr>
      <w:ins w:id="77" w:author="Mikayla Lisiy" w:date="2020-05-18T23:12:00Z">
        <w:r>
          <w:rPr>
            <w:rFonts w:ascii="Courier New" w:hAnsi="Courier New" w:cs="Courier New"/>
          </w:rPr>
          <w:t>Wow, these pictures are so clear, their going to turn out great!</w:t>
        </w:r>
      </w:ins>
    </w:p>
    <w:p w:rsidR="00FB0AC0" w:rsidRDefault="00FB0AC0" w:rsidP="00FB0AC0">
      <w:pPr>
        <w:rPr>
          <w:ins w:id="78" w:author="Mikayla Lisiy" w:date="2020-05-18T23:13:00Z"/>
          <w:rFonts w:ascii="Courier New" w:hAnsi="Courier New" w:cs="Courier New"/>
        </w:rPr>
        <w:pPrChange w:id="79" w:author="Mikayla Lisiy" w:date="2020-05-18T23:12:00Z">
          <w:pPr/>
        </w:pPrChange>
      </w:pPr>
    </w:p>
    <w:p w:rsidR="00FB0AC0" w:rsidRDefault="00FB0AC0" w:rsidP="00FB0AC0">
      <w:pPr>
        <w:rPr>
          <w:ins w:id="80" w:author="Mikayla Lisiy" w:date="2020-05-18T23:09:00Z"/>
          <w:rFonts w:ascii="Courier New" w:hAnsi="Courier New" w:cs="Courier New"/>
        </w:rPr>
        <w:pPrChange w:id="81" w:author="Mikayla Lisiy" w:date="2020-05-18T23:12:00Z">
          <w:pPr/>
        </w:pPrChange>
      </w:pPr>
    </w:p>
    <w:p w:rsidR="00504837" w:rsidRDefault="00FB0AC0" w:rsidP="00FB0AC0">
      <w:pPr>
        <w:jc w:val="center"/>
        <w:rPr>
          <w:ins w:id="82" w:author="Mikayla Lisiy" w:date="2020-05-18T23:14:00Z"/>
          <w:rFonts w:ascii="Courier New" w:hAnsi="Courier New" w:cs="Courier New"/>
        </w:rPr>
        <w:pPrChange w:id="83" w:author="Mikayla Lisiy" w:date="2020-05-18T23:14:00Z">
          <w:pPr/>
        </w:pPrChange>
      </w:pPr>
      <w:ins w:id="84" w:author="Mikayla Lisiy" w:date="2020-05-18T23:14:00Z">
        <w:r>
          <w:rPr>
            <w:rFonts w:ascii="Courier New" w:hAnsi="Courier New" w:cs="Courier New"/>
          </w:rPr>
          <w:t>NARRATOR (V.O.)</w:t>
        </w:r>
      </w:ins>
    </w:p>
    <w:p w:rsidR="00FB0AC0" w:rsidRDefault="00FB0AC0" w:rsidP="00FB0AC0">
      <w:pPr>
        <w:rPr>
          <w:ins w:id="85" w:author="Mikayla Lisiy" w:date="2020-05-18T23:14:00Z"/>
          <w:rFonts w:ascii="Courier New" w:hAnsi="Courier New" w:cs="Courier New"/>
        </w:rPr>
        <w:pPrChange w:id="86" w:author="Mikayla Lisiy" w:date="2020-05-18T23:14:00Z">
          <w:pPr/>
        </w:pPrChange>
      </w:pPr>
      <w:ins w:id="87" w:author="Mikayla Lisiy" w:date="2020-05-18T23:14:00Z">
        <w:r>
          <w:rPr>
            <w:rFonts w:ascii="Courier New" w:hAnsi="Courier New" w:cs="Courier New"/>
          </w:rPr>
          <w:t>Everything was going great in that moment, until…</w:t>
        </w:r>
      </w:ins>
    </w:p>
    <w:p w:rsidR="00FB0AC0" w:rsidRDefault="00FB0AC0" w:rsidP="00FB0AC0">
      <w:pPr>
        <w:rPr>
          <w:ins w:id="88" w:author="Mikayla Lisiy" w:date="2020-05-18T23:15:00Z"/>
          <w:rFonts w:ascii="Courier New" w:hAnsi="Courier New" w:cs="Courier New"/>
        </w:rPr>
        <w:pPrChange w:id="89" w:author="Mikayla Lisiy" w:date="2020-05-18T23:14:00Z">
          <w:pPr/>
        </w:pPrChange>
      </w:pPr>
    </w:p>
    <w:p w:rsidR="00FB0AC0" w:rsidRDefault="00FB0AC0" w:rsidP="00FB0AC0">
      <w:pPr>
        <w:jc w:val="right"/>
        <w:rPr>
          <w:ins w:id="90" w:author="Mikayla Lisiy" w:date="2020-05-18T23:17:00Z"/>
          <w:rFonts w:ascii="Courier New" w:hAnsi="Courier New" w:cs="Courier New"/>
        </w:rPr>
        <w:pPrChange w:id="91" w:author="Mikayla Lisiy" w:date="2020-05-18T23:16:00Z">
          <w:pPr/>
        </w:pPrChange>
      </w:pPr>
      <w:ins w:id="92" w:author="Mikayla Lisiy" w:date="2020-05-18T23:16:00Z">
        <w:r>
          <w:rPr>
            <w:rFonts w:ascii="Courier New" w:hAnsi="Courier New" w:cs="Courier New"/>
          </w:rPr>
          <w:lastRenderedPageBreak/>
          <w:t>FLASH CUT TO:</w:t>
        </w:r>
      </w:ins>
    </w:p>
    <w:p w:rsidR="00FB0AC0" w:rsidRDefault="00FB0AC0" w:rsidP="00FB0AC0">
      <w:pPr>
        <w:jc w:val="right"/>
        <w:rPr>
          <w:ins w:id="93" w:author="Mikayla Lisiy" w:date="2020-05-18T23:16:00Z"/>
          <w:rFonts w:ascii="Courier New" w:hAnsi="Courier New" w:cs="Courier New"/>
        </w:rPr>
        <w:pPrChange w:id="94" w:author="Mikayla Lisiy" w:date="2020-05-18T23:16:00Z">
          <w:pPr/>
        </w:pPrChange>
      </w:pPr>
    </w:p>
    <w:p w:rsidR="00FB0AC0" w:rsidRDefault="00FB0AC0" w:rsidP="00FB0AC0">
      <w:pPr>
        <w:rPr>
          <w:ins w:id="95" w:author="Mikayla Lisiy" w:date="2020-05-18T23:15:00Z"/>
          <w:rFonts w:ascii="Courier New" w:hAnsi="Courier New" w:cs="Courier New"/>
        </w:rPr>
        <w:pPrChange w:id="96" w:author="Mikayla Lisiy" w:date="2020-05-18T23:16:00Z">
          <w:pPr/>
        </w:pPrChange>
      </w:pPr>
      <w:ins w:id="97" w:author="Mikayla Lisiy" w:date="2020-05-18T23:16:00Z">
        <w:r>
          <w:rPr>
            <w:rFonts w:ascii="Courier New" w:hAnsi="Courier New" w:cs="Courier New"/>
          </w:rPr>
          <w:t xml:space="preserve">Clouds start to fill the sky as the family hears thunder </w:t>
        </w:r>
      </w:ins>
      <w:ins w:id="98" w:author="Mikayla Lisiy" w:date="2020-05-18T23:17:00Z">
        <w:r>
          <w:rPr>
            <w:rFonts w:ascii="Courier New" w:hAnsi="Courier New" w:cs="Courier New"/>
          </w:rPr>
          <w:t xml:space="preserve">coming </w:t>
        </w:r>
      </w:ins>
      <w:ins w:id="99" w:author="Mikayla Lisiy" w:date="2020-05-18T23:16:00Z">
        <w:r>
          <w:rPr>
            <w:rFonts w:ascii="Courier New" w:hAnsi="Courier New" w:cs="Courier New"/>
          </w:rPr>
          <w:t xml:space="preserve">nearby. </w:t>
        </w:r>
      </w:ins>
    </w:p>
    <w:p w:rsidR="00FB0AC0" w:rsidRDefault="00FB0AC0" w:rsidP="00FB0AC0">
      <w:pPr>
        <w:rPr>
          <w:ins w:id="100" w:author="Mikayla Lisiy" w:date="2020-05-18T23:17:00Z"/>
          <w:rFonts w:ascii="Courier New" w:hAnsi="Courier New" w:cs="Courier New"/>
        </w:rPr>
        <w:pPrChange w:id="101" w:author="Mikayla Lisiy" w:date="2020-05-18T23:14:00Z">
          <w:pPr/>
        </w:pPrChange>
      </w:pPr>
    </w:p>
    <w:p w:rsidR="00FB0AC0" w:rsidRDefault="00FB0AC0" w:rsidP="00FB0AC0">
      <w:pPr>
        <w:rPr>
          <w:ins w:id="102" w:author="Mikayla Lisiy" w:date="2020-05-18T23:17:00Z"/>
          <w:rFonts w:ascii="Courier New" w:hAnsi="Courier New" w:cs="Courier New"/>
        </w:rPr>
        <w:pPrChange w:id="103" w:author="Mikayla Lisiy" w:date="2020-05-18T23:14:00Z">
          <w:pPr/>
        </w:pPrChange>
      </w:pPr>
      <w:ins w:id="104" w:author="Mikayla Lisiy" w:date="2020-05-18T23:17:00Z">
        <w:r>
          <w:rPr>
            <w:rFonts w:ascii="Courier New" w:hAnsi="Courier New" w:cs="Courier New"/>
          </w:rPr>
          <w:t>TWO SHOT – REBECCA AND MARVIN</w:t>
        </w:r>
      </w:ins>
    </w:p>
    <w:p w:rsidR="00FB0AC0" w:rsidRDefault="00FB0AC0" w:rsidP="00FB0AC0">
      <w:pPr>
        <w:rPr>
          <w:ins w:id="105" w:author="Mikayla Lisiy" w:date="2020-05-18T23:17:00Z"/>
          <w:rFonts w:ascii="Courier New" w:hAnsi="Courier New" w:cs="Courier New"/>
        </w:rPr>
        <w:pPrChange w:id="106" w:author="Mikayla Lisiy" w:date="2020-05-18T23:14:00Z">
          <w:pPr/>
        </w:pPrChange>
      </w:pPr>
    </w:p>
    <w:p w:rsidR="00FB0AC0" w:rsidRDefault="00FB0AC0" w:rsidP="00FB0AC0">
      <w:pPr>
        <w:jc w:val="center"/>
        <w:rPr>
          <w:ins w:id="107" w:author="Mikayla Lisiy" w:date="2020-05-18T23:17:00Z"/>
          <w:rFonts w:ascii="Courier New" w:hAnsi="Courier New" w:cs="Courier New"/>
        </w:rPr>
        <w:pPrChange w:id="108" w:author="Mikayla Lisiy" w:date="2020-05-18T23:17:00Z">
          <w:pPr/>
        </w:pPrChange>
      </w:pPr>
      <w:ins w:id="109" w:author="Mikayla Lisiy" w:date="2020-05-18T23:17:00Z">
        <w:r>
          <w:rPr>
            <w:rFonts w:ascii="Courier New" w:hAnsi="Courier New" w:cs="Courier New"/>
          </w:rPr>
          <w:t>MARVIN</w:t>
        </w:r>
      </w:ins>
    </w:p>
    <w:p w:rsidR="00FB0AC0" w:rsidRDefault="00FB0AC0" w:rsidP="00FB0AC0">
      <w:pPr>
        <w:rPr>
          <w:ins w:id="110" w:author="Mikayla Lisiy" w:date="2020-05-18T23:18:00Z"/>
          <w:rFonts w:ascii="Courier New" w:hAnsi="Courier New" w:cs="Courier New"/>
        </w:rPr>
        <w:pPrChange w:id="111" w:author="Mikayla Lisiy" w:date="2020-05-18T23:17:00Z">
          <w:pPr/>
        </w:pPrChange>
      </w:pPr>
      <w:ins w:id="112" w:author="Mikayla Lisiy" w:date="2020-05-18T23:17:00Z">
        <w:r>
          <w:rPr>
            <w:rFonts w:ascii="Courier New" w:hAnsi="Courier New" w:cs="Courier New"/>
          </w:rPr>
          <w:t xml:space="preserve">I </w:t>
        </w:r>
      </w:ins>
      <w:bookmarkStart w:id="113" w:name="_GoBack"/>
      <w:bookmarkEnd w:id="113"/>
      <w:ins w:id="114" w:author="Mikayla Lisiy" w:date="2020-05-18T23:41:00Z">
        <w:r w:rsidR="004D143E">
          <w:rPr>
            <w:rFonts w:ascii="Courier New" w:hAnsi="Courier New" w:cs="Courier New"/>
          </w:rPr>
          <w:t>did not</w:t>
        </w:r>
      </w:ins>
      <w:ins w:id="115" w:author="Mikayla Lisiy" w:date="2020-05-18T23:17:00Z">
        <w:r>
          <w:rPr>
            <w:rFonts w:ascii="Courier New" w:hAnsi="Courier New" w:cs="Courier New"/>
          </w:rPr>
          <w:t xml:space="preserve"> know there was a thunderstorm</w:t>
        </w:r>
      </w:ins>
    </w:p>
    <w:p w:rsidR="00AC22A2" w:rsidRDefault="00AC22A2" w:rsidP="00FB0AC0">
      <w:pPr>
        <w:rPr>
          <w:ins w:id="116" w:author="Mikayla Lisiy" w:date="2020-05-18T23:18:00Z"/>
          <w:rFonts w:ascii="Courier New" w:hAnsi="Courier New" w:cs="Courier New"/>
        </w:rPr>
        <w:pPrChange w:id="117" w:author="Mikayla Lisiy" w:date="2020-05-18T23:17:00Z">
          <w:pPr/>
        </w:pPrChange>
      </w:pPr>
    </w:p>
    <w:p w:rsidR="00AC22A2" w:rsidRDefault="00AC22A2" w:rsidP="00AC22A2">
      <w:pPr>
        <w:jc w:val="right"/>
        <w:rPr>
          <w:ins w:id="118" w:author="Mikayla Lisiy" w:date="2020-05-18T23:20:00Z"/>
          <w:rFonts w:ascii="Courier New" w:hAnsi="Courier New" w:cs="Courier New"/>
        </w:rPr>
        <w:pPrChange w:id="119" w:author="Mikayla Lisiy" w:date="2020-05-18T23:20:00Z">
          <w:pPr/>
        </w:pPrChange>
      </w:pPr>
      <w:ins w:id="120" w:author="Mikayla Lisiy" w:date="2020-05-18T23:20:00Z">
        <w:r>
          <w:rPr>
            <w:rFonts w:ascii="Courier New" w:hAnsi="Courier New" w:cs="Courier New"/>
          </w:rPr>
          <w:t>FLASH CUT TO:</w:t>
        </w:r>
      </w:ins>
    </w:p>
    <w:p w:rsidR="00AC22A2" w:rsidRDefault="00AC22A2" w:rsidP="00AC22A2">
      <w:pPr>
        <w:rPr>
          <w:ins w:id="121" w:author="Mikayla Lisiy" w:date="2020-05-18T23:21:00Z"/>
          <w:rFonts w:ascii="Courier New" w:hAnsi="Courier New" w:cs="Courier New"/>
        </w:rPr>
        <w:pPrChange w:id="122" w:author="Mikayla Lisiy" w:date="2020-05-18T23:20:00Z">
          <w:pPr/>
        </w:pPrChange>
      </w:pPr>
    </w:p>
    <w:p w:rsidR="00AC22A2" w:rsidRPr="003C456D" w:rsidRDefault="003C456D" w:rsidP="00AC22A2">
      <w:pPr>
        <w:rPr>
          <w:ins w:id="123" w:author="Mikayla Lisiy" w:date="2020-05-18T23:20:00Z"/>
          <w:rFonts w:ascii="Courier New" w:hAnsi="Courier New" w:cs="Courier New"/>
          <w:rPrChange w:id="124" w:author="Mikayla Lisiy" w:date="2020-05-18T23:21:00Z">
            <w:rPr>
              <w:ins w:id="125" w:author="Mikayla Lisiy" w:date="2020-05-18T23:20:00Z"/>
              <w:rFonts w:ascii="Courier New" w:hAnsi="Courier New" w:cs="Courier New"/>
            </w:rPr>
          </w:rPrChange>
        </w:rPr>
        <w:pPrChange w:id="126" w:author="Mikayla Lisiy" w:date="2020-05-18T23:20:00Z">
          <w:pPr/>
        </w:pPrChange>
      </w:pPr>
      <w:ins w:id="127" w:author="Mikayla Lisiy" w:date="2020-05-18T23:21:00Z">
        <w:r w:rsidRPr="003C456D">
          <w:rPr>
            <w:rStyle w:val="normaltextrun"/>
            <w:rFonts w:ascii="Courier New" w:hAnsi="Courier New" w:cs="Courier New"/>
            <w:color w:val="000000"/>
            <w:shd w:val="clear" w:color="auto" w:fill="FFFFFF"/>
            <w:rPrChange w:id="128" w:author="Mikayla Lisiy" w:date="2020-05-18T23:21:00Z">
              <w:rPr>
                <w:rStyle w:val="normaltextrun"/>
                <w:color w:val="000000"/>
                <w:shd w:val="clear" w:color="auto" w:fill="FFFFFF"/>
              </w:rPr>
            </w:rPrChange>
          </w:rPr>
          <w:t>As the thunderstorm is approaching, the waters get rocky and the stream starts flowing faster.</w:t>
        </w:r>
      </w:ins>
    </w:p>
    <w:p w:rsidR="00AC22A2" w:rsidRDefault="00AC22A2" w:rsidP="00AC22A2">
      <w:pPr>
        <w:rPr>
          <w:ins w:id="129" w:author="Mikayla Lisiy" w:date="2020-05-18T23:21:00Z"/>
          <w:rFonts w:ascii="Courier New" w:hAnsi="Courier New" w:cs="Courier New"/>
        </w:rPr>
        <w:pPrChange w:id="130" w:author="Mikayla Lisiy" w:date="2020-05-18T23:20:00Z">
          <w:pPr/>
        </w:pPrChange>
      </w:pPr>
    </w:p>
    <w:p w:rsidR="003C456D" w:rsidRDefault="003C456D" w:rsidP="00AC22A2">
      <w:pPr>
        <w:rPr>
          <w:ins w:id="131" w:author="Mikayla Lisiy" w:date="2020-05-18T23:21:00Z"/>
          <w:rFonts w:ascii="Courier New" w:hAnsi="Courier New" w:cs="Courier New"/>
        </w:rPr>
        <w:pPrChange w:id="132" w:author="Mikayla Lisiy" w:date="2020-05-18T23:20:00Z">
          <w:pPr/>
        </w:pPrChange>
      </w:pPr>
      <w:ins w:id="133" w:author="Mikayla Lisiy" w:date="2020-05-18T23:21:00Z">
        <w:r>
          <w:rPr>
            <w:rFonts w:ascii="Courier New" w:hAnsi="Courier New" w:cs="Courier New"/>
          </w:rPr>
          <w:t>RESUME TWO SHOT</w:t>
        </w:r>
        <w:r>
          <w:rPr>
            <w:rFonts w:ascii="Courier New" w:hAnsi="Courier New" w:cs="Courier New"/>
          </w:rPr>
          <w:br/>
        </w:r>
      </w:ins>
    </w:p>
    <w:p w:rsidR="003C456D" w:rsidRDefault="003C456D" w:rsidP="00AC22A2">
      <w:pPr>
        <w:rPr>
          <w:ins w:id="134" w:author="Mikayla Lisiy" w:date="2020-05-18T23:23:00Z"/>
          <w:rFonts w:ascii="Courier New" w:hAnsi="Courier New" w:cs="Courier New"/>
        </w:rPr>
        <w:pPrChange w:id="135" w:author="Mikayla Lisiy" w:date="2020-05-18T23:20:00Z">
          <w:pPr/>
        </w:pPrChange>
      </w:pPr>
      <w:ins w:id="136" w:author="Mikayla Lisiy" w:date="2020-05-18T23:23:00Z">
        <w:r>
          <w:rPr>
            <w:rFonts w:ascii="Courier New" w:hAnsi="Courier New" w:cs="Courier New"/>
          </w:rPr>
          <w:t xml:space="preserve">Rebecca and </w:t>
        </w:r>
      </w:ins>
      <w:ins w:id="137" w:author="Mikayla Lisiy" w:date="2020-05-18T23:22:00Z">
        <w:r>
          <w:rPr>
            <w:rFonts w:ascii="Courier New" w:hAnsi="Courier New" w:cs="Courier New"/>
          </w:rPr>
          <w:t>Marvin are seen struggling to gain control of their kayak</w:t>
        </w:r>
      </w:ins>
      <w:ins w:id="138" w:author="Mikayla Lisiy" w:date="2020-05-18T23:23:00Z">
        <w:r>
          <w:rPr>
            <w:rFonts w:ascii="Courier New" w:hAnsi="Courier New" w:cs="Courier New"/>
          </w:rPr>
          <w:t>s</w:t>
        </w:r>
      </w:ins>
      <w:ins w:id="139" w:author="Mikayla Lisiy" w:date="2020-05-18T23:22:00Z">
        <w:r>
          <w:rPr>
            <w:rFonts w:ascii="Courier New" w:hAnsi="Courier New" w:cs="Courier New"/>
          </w:rPr>
          <w:t xml:space="preserve"> when </w:t>
        </w:r>
      </w:ins>
      <w:ins w:id="140" w:author="Mikayla Lisiy" w:date="2020-05-18T23:23:00Z">
        <w:r>
          <w:rPr>
            <w:rFonts w:ascii="Courier New" w:hAnsi="Courier New" w:cs="Courier New"/>
          </w:rPr>
          <w:t>suddenly their kayaks tip over.</w:t>
        </w:r>
      </w:ins>
    </w:p>
    <w:p w:rsidR="003C456D" w:rsidRDefault="003C456D" w:rsidP="00AC22A2">
      <w:pPr>
        <w:rPr>
          <w:ins w:id="141" w:author="Mikayla Lisiy" w:date="2020-05-18T23:23:00Z"/>
          <w:rFonts w:ascii="Courier New" w:hAnsi="Courier New" w:cs="Courier New"/>
        </w:rPr>
        <w:pPrChange w:id="142" w:author="Mikayla Lisiy" w:date="2020-05-18T23:20:00Z">
          <w:pPr/>
        </w:pPrChange>
      </w:pPr>
    </w:p>
    <w:p w:rsidR="003C456D" w:rsidRDefault="003C456D" w:rsidP="00AC22A2">
      <w:pPr>
        <w:rPr>
          <w:ins w:id="143" w:author="Mikayla Lisiy" w:date="2020-05-18T23:24:00Z"/>
          <w:rFonts w:ascii="Courier New" w:hAnsi="Courier New" w:cs="Courier New"/>
        </w:rPr>
        <w:pPrChange w:id="144" w:author="Mikayla Lisiy" w:date="2020-05-18T23:20:00Z">
          <w:pPr/>
        </w:pPrChange>
      </w:pPr>
      <w:ins w:id="145" w:author="Mikayla Lisiy" w:date="2020-05-18T23:24:00Z">
        <w:r>
          <w:rPr>
            <w:rFonts w:ascii="Courier New" w:hAnsi="Courier New" w:cs="Courier New"/>
          </w:rPr>
          <w:t xml:space="preserve">UNDERWATER SHOT </w:t>
        </w:r>
      </w:ins>
    </w:p>
    <w:p w:rsidR="003C456D" w:rsidRDefault="003C456D" w:rsidP="00AC22A2">
      <w:pPr>
        <w:rPr>
          <w:ins w:id="146" w:author="Mikayla Lisiy" w:date="2020-05-18T23:25:00Z"/>
          <w:rFonts w:ascii="Courier New" w:hAnsi="Courier New" w:cs="Courier New"/>
        </w:rPr>
        <w:pPrChange w:id="147" w:author="Mikayla Lisiy" w:date="2020-05-18T23:20:00Z">
          <w:pPr/>
        </w:pPrChange>
      </w:pPr>
      <w:ins w:id="148" w:author="Mikayla Lisiy" w:date="2020-05-18T23:24:00Z">
        <w:r>
          <w:rPr>
            <w:rFonts w:ascii="Courier New" w:hAnsi="Courier New" w:cs="Courier New"/>
          </w:rPr>
          <w:br/>
          <w:t>Marvin is seen underwater for a brief moment. As he swims back up for air, his phone drops to the bottom of the river</w:t>
        </w:r>
      </w:ins>
      <w:ins w:id="149" w:author="Mikayla Lisiy" w:date="2020-05-18T23:25:00Z">
        <w:r>
          <w:rPr>
            <w:rFonts w:ascii="Courier New" w:hAnsi="Courier New" w:cs="Courier New"/>
          </w:rPr>
          <w:t>.</w:t>
        </w:r>
      </w:ins>
    </w:p>
    <w:p w:rsidR="003C456D" w:rsidRDefault="003C456D" w:rsidP="00AC22A2">
      <w:pPr>
        <w:rPr>
          <w:ins w:id="150" w:author="Mikayla Lisiy" w:date="2020-05-18T23:25:00Z"/>
          <w:rFonts w:ascii="Courier New" w:hAnsi="Courier New" w:cs="Courier New"/>
        </w:rPr>
        <w:pPrChange w:id="151" w:author="Mikayla Lisiy" w:date="2020-05-18T23:20:00Z">
          <w:pPr/>
        </w:pPrChange>
      </w:pPr>
    </w:p>
    <w:p w:rsidR="003C456D" w:rsidRDefault="007E4A51" w:rsidP="00AC22A2">
      <w:pPr>
        <w:rPr>
          <w:ins w:id="152" w:author="Mikayla Lisiy" w:date="2020-05-18T23:25:00Z"/>
          <w:rFonts w:ascii="Courier New" w:hAnsi="Courier New" w:cs="Courier New"/>
        </w:rPr>
        <w:pPrChange w:id="153" w:author="Mikayla Lisiy" w:date="2020-05-18T23:20:00Z">
          <w:pPr/>
        </w:pPrChange>
      </w:pPr>
      <w:ins w:id="154" w:author="Mikayla Lisiy" w:date="2020-05-18T23:25:00Z">
        <w:r>
          <w:rPr>
            <w:rFonts w:ascii="Courier New" w:hAnsi="Courier New" w:cs="Courier New"/>
          </w:rPr>
          <w:t xml:space="preserve">TWO SHOT </w:t>
        </w:r>
      </w:ins>
    </w:p>
    <w:p w:rsidR="007E4A51" w:rsidRDefault="007E4A51" w:rsidP="00AC22A2">
      <w:pPr>
        <w:rPr>
          <w:ins w:id="155" w:author="Mikayla Lisiy" w:date="2020-05-18T23:25:00Z"/>
          <w:rFonts w:ascii="Courier New" w:hAnsi="Courier New" w:cs="Courier New"/>
        </w:rPr>
        <w:pPrChange w:id="156" w:author="Mikayla Lisiy" w:date="2020-05-18T23:20:00Z">
          <w:pPr/>
        </w:pPrChange>
      </w:pPr>
    </w:p>
    <w:p w:rsidR="007E4A51" w:rsidRDefault="007E4A51" w:rsidP="00AC22A2">
      <w:pPr>
        <w:rPr>
          <w:ins w:id="157" w:author="Mikayla Lisiy" w:date="2020-05-18T23:24:00Z"/>
          <w:rFonts w:ascii="Courier New" w:hAnsi="Courier New" w:cs="Courier New"/>
        </w:rPr>
        <w:pPrChange w:id="158" w:author="Mikayla Lisiy" w:date="2020-05-18T23:20:00Z">
          <w:pPr/>
        </w:pPrChange>
      </w:pPr>
      <w:ins w:id="159" w:author="Mikayla Lisiy" w:date="2020-05-18T23:25:00Z">
        <w:r>
          <w:rPr>
            <w:rFonts w:ascii="Courier New" w:hAnsi="Courier New" w:cs="Courier New"/>
          </w:rPr>
          <w:t xml:space="preserve">The thunderstorm passes by, the </w:t>
        </w:r>
      </w:ins>
      <w:ins w:id="160" w:author="Mikayla Lisiy" w:date="2020-05-18T23:26:00Z">
        <w:r>
          <w:rPr>
            <w:rFonts w:ascii="Courier New" w:hAnsi="Courier New" w:cs="Courier New"/>
          </w:rPr>
          <w:t>clouds start to clear the sky and the waters calm down.</w:t>
        </w:r>
      </w:ins>
      <w:ins w:id="161" w:author="Mikayla Lisiy" w:date="2020-05-18T23:27:00Z">
        <w:r>
          <w:rPr>
            <w:rFonts w:ascii="Courier New" w:hAnsi="Courier New" w:cs="Courier New"/>
          </w:rPr>
          <w:t xml:space="preserve"> </w:t>
        </w:r>
        <w:r w:rsidRPr="007E4A51">
          <w:rPr>
            <w:rStyle w:val="normaltextrun"/>
            <w:rFonts w:ascii="Courier New" w:hAnsi="Courier New" w:cs="Courier New"/>
            <w:color w:val="000000"/>
            <w:shd w:val="clear" w:color="auto" w:fill="FFFFFF"/>
            <w:rPrChange w:id="162" w:author="Mikayla Lisiy" w:date="2020-05-18T23:27:00Z">
              <w:rPr>
                <w:rStyle w:val="normaltextrun"/>
                <w:color w:val="000000"/>
                <w:shd w:val="clear" w:color="auto" w:fill="FFFFFF"/>
              </w:rPr>
            </w:rPrChange>
          </w:rPr>
          <w:t>Rebecca looks around and realizes her and her family have lost sight of their tour guide.</w:t>
        </w:r>
      </w:ins>
    </w:p>
    <w:p w:rsidR="003C456D" w:rsidRDefault="003C456D" w:rsidP="00AC22A2">
      <w:pPr>
        <w:rPr>
          <w:ins w:id="163" w:author="Mikayla Lisiy" w:date="2020-05-18T23:27:00Z"/>
          <w:rFonts w:ascii="Courier New" w:hAnsi="Courier New" w:cs="Courier New"/>
        </w:rPr>
        <w:pPrChange w:id="164" w:author="Mikayla Lisiy" w:date="2020-05-18T23:20:00Z">
          <w:pPr/>
        </w:pPrChange>
      </w:pPr>
    </w:p>
    <w:p w:rsidR="007E4A51" w:rsidRDefault="007E4A51" w:rsidP="007E4A51">
      <w:pPr>
        <w:jc w:val="center"/>
        <w:rPr>
          <w:ins w:id="165" w:author="Mikayla Lisiy" w:date="2020-05-18T23:27:00Z"/>
          <w:rFonts w:ascii="Courier New" w:hAnsi="Courier New" w:cs="Courier New"/>
        </w:rPr>
        <w:pPrChange w:id="166" w:author="Mikayla Lisiy" w:date="2020-05-18T23:27:00Z">
          <w:pPr/>
        </w:pPrChange>
      </w:pPr>
      <w:ins w:id="167" w:author="Mikayla Lisiy" w:date="2020-05-18T23:27:00Z">
        <w:r>
          <w:rPr>
            <w:rFonts w:ascii="Courier New" w:hAnsi="Courier New" w:cs="Courier New"/>
          </w:rPr>
          <w:t>MARVIN</w:t>
        </w:r>
      </w:ins>
    </w:p>
    <w:p w:rsidR="007E4A51" w:rsidRDefault="007E4A51" w:rsidP="007E4A51">
      <w:pPr>
        <w:rPr>
          <w:ins w:id="168" w:author="Mikayla Lisiy" w:date="2020-05-18T23:28:00Z"/>
          <w:rFonts w:ascii="Courier New" w:hAnsi="Courier New" w:cs="Courier New"/>
        </w:rPr>
        <w:pPrChange w:id="169" w:author="Mikayla Lisiy" w:date="2020-05-18T23:27:00Z">
          <w:pPr/>
        </w:pPrChange>
      </w:pPr>
      <w:ins w:id="170" w:author="Mikayla Lisiy" w:date="2020-05-18T23:27:00Z">
        <w:r>
          <w:rPr>
            <w:rFonts w:ascii="Courier New" w:hAnsi="Courier New" w:cs="Courier New"/>
          </w:rPr>
          <w:t xml:space="preserve">Great! I lost my </w:t>
        </w:r>
        <w:proofErr w:type="gramStart"/>
        <w:r>
          <w:rPr>
            <w:rFonts w:ascii="Courier New" w:hAnsi="Courier New" w:cs="Courier New"/>
          </w:rPr>
          <w:t>phone,</w:t>
        </w:r>
        <w:proofErr w:type="gramEnd"/>
        <w:r>
          <w:rPr>
            <w:rFonts w:ascii="Courier New" w:hAnsi="Courier New" w:cs="Courier New"/>
          </w:rPr>
          <w:t xml:space="preserve"> it fell right out of my pocket!</w:t>
        </w:r>
      </w:ins>
      <w:ins w:id="171" w:author="Mikayla Lisiy" w:date="2020-05-18T23:28:00Z">
        <w:r>
          <w:rPr>
            <w:rFonts w:ascii="Courier New" w:hAnsi="Courier New" w:cs="Courier New"/>
          </w:rPr>
          <w:t xml:space="preserve"> What will we do now? Our phones are now water damaged and we lost our tour guide. How will we get back?</w:t>
        </w:r>
      </w:ins>
    </w:p>
    <w:p w:rsidR="007E4A51" w:rsidRDefault="007E4A51" w:rsidP="007E4A51">
      <w:pPr>
        <w:rPr>
          <w:ins w:id="172" w:author="Mikayla Lisiy" w:date="2020-05-18T23:29:00Z"/>
          <w:rFonts w:ascii="Courier New" w:hAnsi="Courier New" w:cs="Courier New"/>
        </w:rPr>
        <w:pPrChange w:id="173" w:author="Mikayla Lisiy" w:date="2020-05-18T23:27:00Z">
          <w:pPr/>
        </w:pPrChange>
      </w:pPr>
    </w:p>
    <w:p w:rsidR="007E4A51" w:rsidRDefault="007E4A51" w:rsidP="007E4A51">
      <w:pPr>
        <w:rPr>
          <w:ins w:id="174" w:author="Mikayla Lisiy" w:date="2020-05-18T23:29:00Z"/>
          <w:rFonts w:ascii="Courier New" w:hAnsi="Courier New" w:cs="Courier New"/>
        </w:rPr>
        <w:pPrChange w:id="175" w:author="Mikayla Lisiy" w:date="2020-05-18T23:27:00Z">
          <w:pPr/>
        </w:pPrChange>
      </w:pPr>
      <w:ins w:id="176" w:author="Mikayla Lisiy" w:date="2020-05-18T23:29:00Z">
        <w:r>
          <w:rPr>
            <w:rFonts w:ascii="Courier New" w:hAnsi="Courier New" w:cs="Courier New"/>
          </w:rPr>
          <w:t>CLOSE UP SHOT – Rebecca looks down and realizes her phone is stick hanging around her neck</w:t>
        </w:r>
      </w:ins>
    </w:p>
    <w:p w:rsidR="007E4A51" w:rsidRDefault="007E4A51" w:rsidP="007E4A51">
      <w:pPr>
        <w:rPr>
          <w:ins w:id="177" w:author="Mikayla Lisiy" w:date="2020-05-18T23:29:00Z"/>
          <w:rFonts w:ascii="Courier New" w:hAnsi="Courier New" w:cs="Courier New"/>
        </w:rPr>
        <w:pPrChange w:id="178" w:author="Mikayla Lisiy" w:date="2020-05-18T23:27:00Z">
          <w:pPr/>
        </w:pPrChange>
      </w:pPr>
    </w:p>
    <w:p w:rsidR="007E4A51" w:rsidRDefault="007E4A51" w:rsidP="007E4A51">
      <w:pPr>
        <w:rPr>
          <w:ins w:id="179" w:author="Mikayla Lisiy" w:date="2020-05-18T23:30:00Z"/>
          <w:rFonts w:ascii="Courier New" w:hAnsi="Courier New" w:cs="Courier New"/>
        </w:rPr>
        <w:pPrChange w:id="180" w:author="Mikayla Lisiy" w:date="2020-05-18T23:27:00Z">
          <w:pPr/>
        </w:pPrChange>
      </w:pPr>
      <w:ins w:id="181" w:author="Mikayla Lisiy" w:date="2020-05-18T23:30:00Z">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REBECCA</w:t>
        </w:r>
      </w:ins>
    </w:p>
    <w:p w:rsidR="007E4A51" w:rsidRDefault="007E4A51" w:rsidP="007E4A51">
      <w:pPr>
        <w:rPr>
          <w:ins w:id="182" w:author="Mikayla Lisiy" w:date="2020-05-18T23:31:00Z"/>
          <w:rFonts w:ascii="Courier New" w:hAnsi="Courier New" w:cs="Courier New"/>
        </w:rPr>
        <w:pPrChange w:id="183" w:author="Mikayla Lisiy" w:date="2020-05-18T23:27:00Z">
          <w:pPr/>
        </w:pPrChange>
      </w:pPr>
      <w:ins w:id="184" w:author="Mikayla Lisiy" w:date="2020-05-18T23:30:00Z">
        <w:r>
          <w:rPr>
            <w:rFonts w:ascii="Courier New" w:hAnsi="Courier New" w:cs="Courier New"/>
          </w:rPr>
          <w:t>Wait! I still have my phone.</w:t>
        </w:r>
      </w:ins>
    </w:p>
    <w:p w:rsidR="007E4A51" w:rsidRDefault="007E4A51" w:rsidP="007E4A51">
      <w:pPr>
        <w:rPr>
          <w:ins w:id="185" w:author="Mikayla Lisiy" w:date="2020-05-18T23:31:00Z"/>
          <w:rFonts w:ascii="Courier New" w:hAnsi="Courier New" w:cs="Courier New"/>
        </w:rPr>
        <w:pPrChange w:id="186" w:author="Mikayla Lisiy" w:date="2020-05-18T23:27:00Z">
          <w:pPr/>
        </w:pPrChange>
      </w:pPr>
    </w:p>
    <w:p w:rsidR="007E4A51" w:rsidRDefault="007E4A51" w:rsidP="007E4A51">
      <w:pPr>
        <w:rPr>
          <w:ins w:id="187" w:author="Mikayla Lisiy" w:date="2020-05-18T23:30:00Z"/>
          <w:rFonts w:ascii="Courier New" w:hAnsi="Courier New" w:cs="Courier New"/>
        </w:rPr>
        <w:pPrChange w:id="188" w:author="Mikayla Lisiy" w:date="2020-05-18T23:27:00Z">
          <w:pPr/>
        </w:pPrChange>
      </w:pPr>
      <w:ins w:id="189" w:author="Mikayla Lisiy" w:date="2020-05-18T23:31:00Z">
        <w:r>
          <w:rPr>
            <w:rFonts w:ascii="Courier New" w:hAnsi="Courier New" w:cs="Courier New"/>
          </w:rPr>
          <w:t>INSERT SHOT</w:t>
        </w:r>
      </w:ins>
    </w:p>
    <w:p w:rsidR="007E4A51" w:rsidRDefault="007E4A51" w:rsidP="007E4A51">
      <w:pPr>
        <w:rPr>
          <w:ins w:id="190" w:author="Mikayla Lisiy" w:date="2020-05-18T23:30:00Z"/>
          <w:rFonts w:ascii="Courier New" w:hAnsi="Courier New" w:cs="Courier New"/>
        </w:rPr>
        <w:pPrChange w:id="191" w:author="Mikayla Lisiy" w:date="2020-05-18T23:27:00Z">
          <w:pPr/>
        </w:pPrChange>
      </w:pPr>
    </w:p>
    <w:p w:rsidR="007E4A51" w:rsidRDefault="007E4A51" w:rsidP="007E4A51">
      <w:pPr>
        <w:rPr>
          <w:ins w:id="192" w:author="Mikayla Lisiy" w:date="2020-05-18T23:31:00Z"/>
          <w:rFonts w:ascii="Courier New" w:hAnsi="Courier New" w:cs="Courier New"/>
        </w:rPr>
        <w:pPrChange w:id="193" w:author="Mikayla Lisiy" w:date="2020-05-18T23:27:00Z">
          <w:pPr/>
        </w:pPrChange>
      </w:pPr>
      <w:ins w:id="194" w:author="Mikayla Lisiy" w:date="2020-05-18T23:30:00Z">
        <w:r>
          <w:rPr>
            <w:rFonts w:ascii="Courier New" w:hAnsi="Courier New" w:cs="Courier New"/>
          </w:rPr>
          <w:t>Rebecca presses the home button and sees her phone screen light up</w:t>
        </w:r>
      </w:ins>
      <w:ins w:id="195" w:author="Mikayla Lisiy" w:date="2020-05-18T23:32:00Z">
        <w:r w:rsidR="00CF5DDE">
          <w:rPr>
            <w:rFonts w:ascii="Courier New" w:hAnsi="Courier New" w:cs="Courier New"/>
          </w:rPr>
          <w:t xml:space="preserve"> with amazement</w:t>
        </w:r>
      </w:ins>
      <w:ins w:id="196" w:author="Mikayla Lisiy" w:date="2020-05-18T23:30:00Z">
        <w:r>
          <w:rPr>
            <w:rFonts w:ascii="Courier New" w:hAnsi="Courier New" w:cs="Courier New"/>
          </w:rPr>
          <w:t xml:space="preserve">. </w:t>
        </w:r>
      </w:ins>
      <w:ins w:id="197" w:author="Mikayla Lisiy" w:date="2020-05-18T23:33:00Z">
        <w:r w:rsidR="00CF5DDE">
          <w:rPr>
            <w:rFonts w:ascii="Courier New" w:hAnsi="Courier New" w:cs="Courier New"/>
          </w:rPr>
          <w:t>She observes the phone pouch and sees it has no scratches or leakage.</w:t>
        </w:r>
      </w:ins>
    </w:p>
    <w:p w:rsidR="007E4A51" w:rsidRDefault="007E4A51" w:rsidP="007E4A51">
      <w:pPr>
        <w:rPr>
          <w:ins w:id="198" w:author="Mikayla Lisiy" w:date="2020-05-18T23:31:00Z"/>
          <w:rFonts w:ascii="Courier New" w:hAnsi="Courier New" w:cs="Courier New"/>
        </w:rPr>
        <w:pPrChange w:id="199" w:author="Mikayla Lisiy" w:date="2020-05-18T23:27:00Z">
          <w:pPr/>
        </w:pPrChange>
      </w:pPr>
    </w:p>
    <w:p w:rsidR="007E4A51" w:rsidRDefault="007E4A51" w:rsidP="007E4A51">
      <w:pPr>
        <w:rPr>
          <w:ins w:id="200" w:author="Mikayla Lisiy" w:date="2020-05-18T23:37:00Z"/>
          <w:rFonts w:ascii="Courier New" w:hAnsi="Courier New" w:cs="Courier New"/>
        </w:rPr>
        <w:pPrChange w:id="201" w:author="Mikayla Lisiy" w:date="2020-05-18T23:27:00Z">
          <w:pPr/>
        </w:pPrChange>
      </w:pPr>
      <w:ins w:id="202" w:author="Mikayla Lisiy" w:date="2020-05-18T23:31:00Z">
        <w:r>
          <w:rPr>
            <w:rFonts w:ascii="Courier New" w:hAnsi="Courier New" w:cs="Courier New"/>
          </w:rPr>
          <w:t>CLOSE UP SHOT</w:t>
        </w:r>
        <w:r w:rsidR="00CF5DDE">
          <w:rPr>
            <w:rFonts w:ascii="Courier New" w:hAnsi="Courier New" w:cs="Courier New"/>
          </w:rPr>
          <w:t xml:space="preserve"> – REBECCA</w:t>
        </w:r>
      </w:ins>
    </w:p>
    <w:p w:rsidR="003133EF" w:rsidRDefault="003133EF" w:rsidP="007E4A51">
      <w:pPr>
        <w:rPr>
          <w:ins w:id="203" w:author="Mikayla Lisiy" w:date="2020-05-18T23:37:00Z"/>
          <w:rFonts w:ascii="Courier New" w:hAnsi="Courier New" w:cs="Courier New"/>
        </w:rPr>
        <w:pPrChange w:id="204" w:author="Mikayla Lisiy" w:date="2020-05-18T23:27:00Z">
          <w:pPr/>
        </w:pPrChange>
      </w:pPr>
    </w:p>
    <w:p w:rsidR="003133EF" w:rsidRDefault="003133EF" w:rsidP="003133EF">
      <w:pPr>
        <w:jc w:val="center"/>
        <w:rPr>
          <w:ins w:id="205" w:author="Mikayla Lisiy" w:date="2020-05-18T23:37:00Z"/>
          <w:rFonts w:ascii="Courier New" w:hAnsi="Courier New" w:cs="Courier New"/>
        </w:rPr>
      </w:pPr>
      <w:ins w:id="206" w:author="Mikayla Lisiy" w:date="2020-05-18T23:37:00Z">
        <w:r>
          <w:rPr>
            <w:rFonts w:ascii="Courier New" w:hAnsi="Courier New" w:cs="Courier New"/>
          </w:rPr>
          <w:t>REBECCA</w:t>
        </w:r>
      </w:ins>
    </w:p>
    <w:p w:rsidR="003133EF" w:rsidRDefault="003133EF" w:rsidP="007E4A51">
      <w:pPr>
        <w:rPr>
          <w:ins w:id="207" w:author="Mikayla Lisiy" w:date="2020-05-18T23:37:00Z"/>
          <w:rFonts w:ascii="Courier New" w:hAnsi="Courier New" w:cs="Courier New"/>
        </w:rPr>
        <w:pPrChange w:id="208" w:author="Mikayla Lisiy" w:date="2020-05-18T23:27:00Z">
          <w:pPr/>
        </w:pPrChange>
      </w:pPr>
      <w:ins w:id="209" w:author="Mikayla Lisiy" w:date="2020-05-18T23:37:00Z">
        <w:r>
          <w:rPr>
            <w:rFonts w:ascii="Courier New" w:hAnsi="Courier New" w:cs="Courier New"/>
          </w:rPr>
          <w:t>We are going to be just fine, my phone still works. I can call for help and we will get back safely</w:t>
        </w:r>
        <w:r>
          <w:rPr>
            <w:rFonts w:ascii="Courier New" w:hAnsi="Courier New" w:cs="Courier New"/>
          </w:rPr>
          <w:t>.</w:t>
        </w:r>
      </w:ins>
    </w:p>
    <w:p w:rsidR="003133EF" w:rsidRDefault="003133EF" w:rsidP="007E4A51">
      <w:pPr>
        <w:rPr>
          <w:ins w:id="210" w:author="Mikayla Lisiy" w:date="2020-05-18T23:39:00Z"/>
          <w:rFonts w:ascii="Courier New" w:hAnsi="Courier New" w:cs="Courier New"/>
        </w:rPr>
        <w:pPrChange w:id="211" w:author="Mikayla Lisiy" w:date="2020-05-18T23:27:00Z">
          <w:pPr/>
        </w:pPrChange>
      </w:pPr>
    </w:p>
    <w:p w:rsidR="001C59AA" w:rsidRDefault="001C59AA" w:rsidP="001C59AA">
      <w:pPr>
        <w:jc w:val="right"/>
        <w:rPr>
          <w:ins w:id="212" w:author="Mikayla Lisiy" w:date="2020-05-18T23:38:00Z"/>
          <w:rFonts w:ascii="Courier New" w:hAnsi="Courier New" w:cs="Courier New"/>
        </w:rPr>
        <w:pPrChange w:id="213" w:author="Mikayla Lisiy" w:date="2020-05-18T23:39:00Z">
          <w:pPr/>
        </w:pPrChange>
      </w:pPr>
      <w:ins w:id="214" w:author="Mikayla Lisiy" w:date="2020-05-18T23:39:00Z">
        <w:r>
          <w:rPr>
            <w:rFonts w:ascii="Courier New" w:hAnsi="Courier New" w:cs="Courier New"/>
          </w:rPr>
          <w:t xml:space="preserve">DISSOLVE </w:t>
        </w:r>
        <w:proofErr w:type="gramStart"/>
        <w:r>
          <w:rPr>
            <w:rFonts w:ascii="Courier New" w:hAnsi="Courier New" w:cs="Courier New"/>
          </w:rPr>
          <w:t>TO</w:t>
        </w:r>
        <w:proofErr w:type="gramEnd"/>
        <w:r>
          <w:rPr>
            <w:rFonts w:ascii="Courier New" w:hAnsi="Courier New" w:cs="Courier New"/>
          </w:rPr>
          <w:t>:</w:t>
        </w:r>
      </w:ins>
    </w:p>
    <w:p w:rsidR="003133EF" w:rsidRDefault="003133EF" w:rsidP="007E4A51">
      <w:pPr>
        <w:rPr>
          <w:ins w:id="215" w:author="Mikayla Lisiy" w:date="2020-05-18T23:37:00Z"/>
          <w:rFonts w:ascii="Courier New" w:hAnsi="Courier New" w:cs="Courier New"/>
        </w:rPr>
        <w:pPrChange w:id="216" w:author="Mikayla Lisiy" w:date="2020-05-18T23:27:00Z">
          <w:pPr/>
        </w:pPrChange>
      </w:pPr>
    </w:p>
    <w:p w:rsidR="001C59AA" w:rsidRPr="003133EF" w:rsidRDefault="003133EF" w:rsidP="001C59AA">
      <w:pPr>
        <w:jc w:val="center"/>
        <w:rPr>
          <w:ins w:id="217" w:author="Mikayla Lisiy" w:date="2020-05-18T23:35:00Z"/>
          <w:rFonts w:ascii="Courier New" w:hAnsi="Courier New" w:cs="Courier New"/>
          <w:u w:val="single"/>
          <w:rPrChange w:id="218" w:author="Mikayla Lisiy" w:date="2020-05-18T23:38:00Z">
            <w:rPr>
              <w:ins w:id="219" w:author="Mikayla Lisiy" w:date="2020-05-18T23:35:00Z"/>
              <w:rFonts w:ascii="Courier New" w:hAnsi="Courier New" w:cs="Courier New"/>
            </w:rPr>
          </w:rPrChange>
        </w:rPr>
        <w:pPrChange w:id="220" w:author="Mikayla Lisiy" w:date="2020-05-18T23:39:00Z">
          <w:pPr/>
        </w:pPrChange>
      </w:pPr>
      <w:ins w:id="221" w:author="Mikayla Lisiy" w:date="2020-05-18T23:37:00Z">
        <w:r w:rsidRPr="003133EF">
          <w:rPr>
            <w:rFonts w:ascii="Courier New" w:hAnsi="Courier New" w:cs="Courier New"/>
            <w:u w:val="single"/>
            <w:rPrChange w:id="222" w:author="Mikayla Lisiy" w:date="2020-05-18T23:38:00Z">
              <w:rPr>
                <w:rFonts w:ascii="Courier New" w:hAnsi="Courier New" w:cs="Courier New"/>
              </w:rPr>
            </w:rPrChange>
          </w:rPr>
          <w:t>ACT 3</w:t>
        </w:r>
      </w:ins>
    </w:p>
    <w:p w:rsidR="0087768E" w:rsidRDefault="0087768E" w:rsidP="007E4A51">
      <w:pPr>
        <w:rPr>
          <w:ins w:id="223" w:author="Mikayla Lisiy" w:date="2020-05-18T23:35:00Z"/>
          <w:rFonts w:ascii="Courier New" w:hAnsi="Courier New" w:cs="Courier New"/>
        </w:rPr>
        <w:pPrChange w:id="224" w:author="Mikayla Lisiy" w:date="2020-05-18T23:27:00Z">
          <w:pPr/>
        </w:pPrChange>
      </w:pPr>
    </w:p>
    <w:p w:rsidR="0087768E" w:rsidRDefault="0087768E" w:rsidP="0087768E">
      <w:pPr>
        <w:jc w:val="center"/>
        <w:rPr>
          <w:ins w:id="225" w:author="Mikayla Lisiy" w:date="2020-05-18T23:35:00Z"/>
          <w:rFonts w:ascii="Courier New" w:hAnsi="Courier New" w:cs="Courier New"/>
        </w:rPr>
        <w:pPrChange w:id="226" w:author="Mikayla Lisiy" w:date="2020-05-18T23:35:00Z">
          <w:pPr/>
        </w:pPrChange>
      </w:pPr>
      <w:ins w:id="227" w:author="Mikayla Lisiy" w:date="2020-05-18T23:35:00Z">
        <w:r>
          <w:rPr>
            <w:rFonts w:ascii="Courier New" w:hAnsi="Courier New" w:cs="Courier New"/>
          </w:rPr>
          <w:t>NARRATOR (V.O)</w:t>
        </w:r>
      </w:ins>
    </w:p>
    <w:p w:rsidR="0087768E" w:rsidRDefault="003133EF" w:rsidP="00CF5DDE">
      <w:pPr>
        <w:rPr>
          <w:ins w:id="228" w:author="Mikayla Lisiy" w:date="2020-05-18T23:39:00Z"/>
          <w:rStyle w:val="eop"/>
          <w:rFonts w:ascii="Courier New" w:hAnsi="Courier New" w:cs="Courier New"/>
          <w:color w:val="000000"/>
          <w:shd w:val="clear" w:color="auto" w:fill="FFFFFF"/>
        </w:rPr>
        <w:pPrChange w:id="229" w:author="Mikayla Lisiy" w:date="2020-05-18T23:32:00Z">
          <w:pPr/>
        </w:pPrChange>
      </w:pPr>
      <w:ins w:id="230" w:author="Mikayla Lisiy" w:date="2020-05-18T23:35:00Z">
        <w:r>
          <w:rPr>
            <w:rStyle w:val="normaltextrun"/>
            <w:rFonts w:ascii="Courier New" w:hAnsi="Courier New" w:cs="Courier New"/>
            <w:color w:val="000000"/>
            <w:shd w:val="clear" w:color="auto" w:fill="FFFFFF"/>
            <w:rPrChange w:id="231" w:author="Mikayla Lisiy" w:date="2020-05-18T23:35:00Z">
              <w:rPr>
                <w:rStyle w:val="normaltextrun"/>
                <w:rFonts w:ascii="Courier New" w:hAnsi="Courier New" w:cs="Courier New"/>
                <w:color w:val="000000"/>
                <w:shd w:val="clear" w:color="auto" w:fill="FFFFFF"/>
              </w:rPr>
            </w:rPrChange>
          </w:rPr>
          <w:t xml:space="preserve">Rebecca </w:t>
        </w:r>
        <w:r w:rsidR="0087768E" w:rsidRPr="0087768E">
          <w:rPr>
            <w:rStyle w:val="normaltextrun"/>
            <w:rFonts w:ascii="Courier New" w:hAnsi="Courier New" w:cs="Courier New"/>
            <w:color w:val="000000"/>
            <w:shd w:val="clear" w:color="auto" w:fill="FFFFFF"/>
            <w:rPrChange w:id="232" w:author="Mikayla Lisiy" w:date="2020-05-18T23:35:00Z">
              <w:rPr>
                <w:rStyle w:val="normaltextrun"/>
                <w:rFonts w:ascii="Courier New" w:hAnsi="Courier New" w:cs="Courier New"/>
                <w:color w:val="000000"/>
                <w:shd w:val="clear" w:color="auto" w:fill="FFFFFF"/>
              </w:rPr>
            </w:rPrChange>
          </w:rPr>
          <w:t>is</w:t>
        </w:r>
        <w:r w:rsidR="0087768E" w:rsidRPr="0087768E">
          <w:rPr>
            <w:rStyle w:val="normaltextrun"/>
            <w:rFonts w:ascii="Courier New" w:hAnsi="Courier New" w:cs="Courier New"/>
            <w:color w:val="000000"/>
            <w:shd w:val="clear" w:color="auto" w:fill="FFFFFF"/>
            <w:rPrChange w:id="233" w:author="Mikayla Lisiy" w:date="2020-05-18T23:35:00Z">
              <w:rPr>
                <w:rStyle w:val="normaltextrun"/>
                <w:color w:val="000000"/>
                <w:shd w:val="clear" w:color="auto" w:fill="FFFFFF"/>
              </w:rPr>
            </w:rPrChange>
          </w:rPr>
          <w:t xml:space="preserve"> shocked how amazingly the waterproof accessory had stayed around her neck even in rampant conditions. She calls the local help center to help her and her family get back to where they first arrived.</w:t>
        </w:r>
        <w:r w:rsidR="0087768E" w:rsidRPr="0087768E">
          <w:rPr>
            <w:rStyle w:val="eop"/>
            <w:rFonts w:ascii="Courier New" w:hAnsi="Courier New" w:cs="Courier New"/>
            <w:color w:val="000000"/>
            <w:shd w:val="clear" w:color="auto" w:fill="FFFFFF"/>
            <w:rPrChange w:id="234" w:author="Mikayla Lisiy" w:date="2020-05-18T23:35:00Z">
              <w:rPr>
                <w:rStyle w:val="eop"/>
                <w:color w:val="000000"/>
                <w:shd w:val="clear" w:color="auto" w:fill="FFFFFF"/>
              </w:rPr>
            </w:rPrChange>
          </w:rPr>
          <w:t> </w:t>
        </w:r>
      </w:ins>
    </w:p>
    <w:p w:rsidR="001C59AA" w:rsidRDefault="001C59AA" w:rsidP="00CF5DDE">
      <w:pPr>
        <w:rPr>
          <w:ins w:id="235" w:author="Mikayla Lisiy" w:date="2020-05-18T23:39:00Z"/>
          <w:rStyle w:val="eop"/>
          <w:rFonts w:ascii="Courier New" w:hAnsi="Courier New" w:cs="Courier New"/>
          <w:color w:val="000000"/>
          <w:shd w:val="clear" w:color="auto" w:fill="FFFFFF"/>
        </w:rPr>
        <w:pPrChange w:id="236" w:author="Mikayla Lisiy" w:date="2020-05-18T23:32:00Z">
          <w:pPr/>
        </w:pPrChange>
      </w:pPr>
    </w:p>
    <w:p w:rsidR="001C59AA" w:rsidRDefault="001C59AA" w:rsidP="001C59AA">
      <w:pPr>
        <w:jc w:val="center"/>
        <w:rPr>
          <w:ins w:id="237" w:author="Mikayla Lisiy" w:date="2020-05-18T23:38:00Z"/>
          <w:rStyle w:val="eop"/>
          <w:rFonts w:ascii="Courier New" w:hAnsi="Courier New" w:cs="Courier New"/>
          <w:color w:val="000000"/>
          <w:shd w:val="clear" w:color="auto" w:fill="FFFFFF"/>
        </w:rPr>
        <w:pPrChange w:id="238" w:author="Mikayla Lisiy" w:date="2020-05-18T23:39:00Z">
          <w:pPr/>
        </w:pPrChange>
      </w:pPr>
      <w:ins w:id="239" w:author="Mikayla Lisiy" w:date="2020-05-18T23:39:00Z">
        <w:r>
          <w:rPr>
            <w:rStyle w:val="eop"/>
            <w:rFonts w:ascii="Courier New" w:hAnsi="Courier New" w:cs="Courier New"/>
            <w:color w:val="000000"/>
            <w:shd w:val="clear" w:color="auto" w:fill="FFFFFF"/>
          </w:rPr>
          <w:t>MARVIN</w:t>
        </w:r>
      </w:ins>
    </w:p>
    <w:p w:rsidR="001C59AA" w:rsidRDefault="004D143E" w:rsidP="00CF5DDE">
      <w:pPr>
        <w:rPr>
          <w:ins w:id="240" w:author="Mikayla Lisiy" w:date="2020-05-18T23:39:00Z"/>
          <w:rStyle w:val="eop"/>
          <w:rFonts w:ascii="Courier New" w:hAnsi="Courier New" w:cs="Courier New"/>
          <w:color w:val="000000"/>
          <w:shd w:val="clear" w:color="auto" w:fill="FFFFFF"/>
        </w:rPr>
        <w:pPrChange w:id="241" w:author="Mikayla Lisiy" w:date="2020-05-18T23:32:00Z">
          <w:pPr/>
        </w:pPrChange>
      </w:pPr>
      <w:ins w:id="242" w:author="Mikayla Lisiy" w:date="2020-05-18T23:41:00Z">
        <w:r>
          <w:rPr>
            <w:rStyle w:val="eop"/>
            <w:rFonts w:ascii="Courier New" w:hAnsi="Courier New" w:cs="Courier New"/>
            <w:color w:val="000000"/>
            <w:shd w:val="clear" w:color="auto" w:fill="FFFFFF"/>
          </w:rPr>
          <w:t>I am</w:t>
        </w:r>
      </w:ins>
      <w:ins w:id="243" w:author="Mikayla Lisiy" w:date="2020-05-18T23:39:00Z">
        <w:r w:rsidR="001C59AA">
          <w:rPr>
            <w:rStyle w:val="eop"/>
            <w:rFonts w:ascii="Courier New" w:hAnsi="Courier New" w:cs="Courier New"/>
            <w:color w:val="000000"/>
            <w:shd w:val="clear" w:color="auto" w:fill="FFFFFF"/>
          </w:rPr>
          <w:t xml:space="preserve"> glad we made it back safely, but now my phone is broken.</w:t>
        </w:r>
      </w:ins>
      <w:ins w:id="244" w:author="Mikayla Lisiy" w:date="2020-05-18T23:40:00Z">
        <w:r w:rsidR="001C59AA">
          <w:rPr>
            <w:rStyle w:val="eop"/>
            <w:rFonts w:ascii="Courier New" w:hAnsi="Courier New" w:cs="Courier New"/>
            <w:color w:val="000000"/>
            <w:shd w:val="clear" w:color="auto" w:fill="FFFFFF"/>
          </w:rPr>
          <w:t xml:space="preserve"> Now I need a new phone.</w:t>
        </w:r>
      </w:ins>
    </w:p>
    <w:p w:rsidR="001C59AA" w:rsidRDefault="001C59AA" w:rsidP="00CF5DDE">
      <w:pPr>
        <w:rPr>
          <w:ins w:id="245" w:author="Mikayla Lisiy" w:date="2020-05-18T23:39:00Z"/>
          <w:rStyle w:val="eop"/>
          <w:rFonts w:ascii="Courier New" w:hAnsi="Courier New" w:cs="Courier New"/>
          <w:color w:val="000000"/>
          <w:shd w:val="clear" w:color="auto" w:fill="FFFFFF"/>
        </w:rPr>
        <w:pPrChange w:id="246" w:author="Mikayla Lisiy" w:date="2020-05-18T23:32:00Z">
          <w:pPr/>
        </w:pPrChange>
      </w:pPr>
    </w:p>
    <w:p w:rsidR="001C59AA" w:rsidRDefault="001C59AA" w:rsidP="001C59AA">
      <w:pPr>
        <w:jc w:val="center"/>
        <w:rPr>
          <w:ins w:id="247" w:author="Mikayla Lisiy" w:date="2020-05-18T23:40:00Z"/>
          <w:rStyle w:val="eop"/>
          <w:rFonts w:ascii="Courier New" w:hAnsi="Courier New" w:cs="Courier New"/>
          <w:color w:val="000000"/>
          <w:shd w:val="clear" w:color="auto" w:fill="FFFFFF"/>
        </w:rPr>
        <w:pPrChange w:id="248" w:author="Mikayla Lisiy" w:date="2020-05-18T23:40:00Z">
          <w:pPr/>
        </w:pPrChange>
      </w:pPr>
      <w:ins w:id="249" w:author="Mikayla Lisiy" w:date="2020-05-18T23:39:00Z">
        <w:r>
          <w:rPr>
            <w:rStyle w:val="eop"/>
            <w:rFonts w:ascii="Courier New" w:hAnsi="Courier New" w:cs="Courier New"/>
            <w:color w:val="000000"/>
            <w:shd w:val="clear" w:color="auto" w:fill="FFFFFF"/>
          </w:rPr>
          <w:t>REBECCA</w:t>
        </w:r>
      </w:ins>
    </w:p>
    <w:p w:rsidR="001C59AA" w:rsidRDefault="001C59AA" w:rsidP="001C59AA">
      <w:pPr>
        <w:rPr>
          <w:ins w:id="250" w:author="Mikayla Lisiy" w:date="2020-05-18T23:38:00Z"/>
          <w:rStyle w:val="eop"/>
          <w:rFonts w:ascii="Courier New" w:hAnsi="Courier New" w:cs="Courier New"/>
          <w:color w:val="000000"/>
          <w:shd w:val="clear" w:color="auto" w:fill="FFFFFF"/>
        </w:rPr>
        <w:pPrChange w:id="251" w:author="Mikayla Lisiy" w:date="2020-05-18T23:40:00Z">
          <w:pPr/>
        </w:pPrChange>
      </w:pPr>
      <w:ins w:id="252" w:author="Mikayla Lisiy" w:date="2020-05-18T23:40:00Z">
        <w:r>
          <w:rPr>
            <w:rStyle w:val="eop"/>
            <w:rFonts w:ascii="Courier New" w:hAnsi="Courier New" w:cs="Courier New"/>
            <w:color w:val="000000"/>
            <w:shd w:val="clear" w:color="auto" w:fill="FFFFFF"/>
          </w:rPr>
          <w:t xml:space="preserve">Yeah that sucks, </w:t>
        </w:r>
      </w:ins>
      <w:ins w:id="253" w:author="Mikayla Lisiy" w:date="2020-05-18T23:41:00Z">
        <w:r w:rsidR="00501269">
          <w:rPr>
            <w:rStyle w:val="eop"/>
            <w:rFonts w:ascii="Courier New" w:hAnsi="Courier New" w:cs="Courier New"/>
            <w:color w:val="000000"/>
            <w:shd w:val="clear" w:color="auto" w:fill="FFFFFF"/>
          </w:rPr>
          <w:t>I am</w:t>
        </w:r>
      </w:ins>
      <w:ins w:id="254" w:author="Mikayla Lisiy" w:date="2020-05-18T23:40:00Z">
        <w:r>
          <w:rPr>
            <w:rStyle w:val="eop"/>
            <w:rFonts w:ascii="Courier New" w:hAnsi="Courier New" w:cs="Courier New"/>
            <w:color w:val="000000"/>
            <w:shd w:val="clear" w:color="auto" w:fill="FFFFFF"/>
          </w:rPr>
          <w:t xml:space="preserve"> glad I had my waterproof accessory with me on this trip. Without it, I </w:t>
        </w:r>
      </w:ins>
      <w:ins w:id="255" w:author="Mikayla Lisiy" w:date="2020-05-18T23:41:00Z">
        <w:r w:rsidR="00501269">
          <w:rPr>
            <w:rStyle w:val="eop"/>
            <w:rFonts w:ascii="Courier New" w:hAnsi="Courier New" w:cs="Courier New"/>
            <w:color w:val="000000"/>
            <w:shd w:val="clear" w:color="auto" w:fill="FFFFFF"/>
          </w:rPr>
          <w:t>do not</w:t>
        </w:r>
      </w:ins>
      <w:ins w:id="256" w:author="Mikayla Lisiy" w:date="2020-05-18T23:40:00Z">
        <w:r>
          <w:rPr>
            <w:rStyle w:val="eop"/>
            <w:rFonts w:ascii="Courier New" w:hAnsi="Courier New" w:cs="Courier New"/>
            <w:color w:val="000000"/>
            <w:shd w:val="clear" w:color="auto" w:fill="FFFFFF"/>
          </w:rPr>
          <w:t xml:space="preserve"> know what I </w:t>
        </w:r>
      </w:ins>
      <w:ins w:id="257" w:author="Mikayla Lisiy" w:date="2020-05-18T23:41:00Z">
        <w:r w:rsidR="00501269">
          <w:rPr>
            <w:rStyle w:val="eop"/>
            <w:rFonts w:ascii="Courier New" w:hAnsi="Courier New" w:cs="Courier New"/>
            <w:color w:val="000000"/>
            <w:shd w:val="clear" w:color="auto" w:fill="FFFFFF"/>
          </w:rPr>
          <w:t>would have</w:t>
        </w:r>
      </w:ins>
      <w:ins w:id="258" w:author="Mikayla Lisiy" w:date="2020-05-18T23:40:00Z">
        <w:r>
          <w:rPr>
            <w:rStyle w:val="eop"/>
            <w:rFonts w:ascii="Courier New" w:hAnsi="Courier New" w:cs="Courier New"/>
            <w:color w:val="000000"/>
            <w:shd w:val="clear" w:color="auto" w:fill="FFFFFF"/>
          </w:rPr>
          <w:t xml:space="preserve"> done.</w:t>
        </w:r>
      </w:ins>
    </w:p>
    <w:p w:rsidR="00863FEF" w:rsidDel="00501269" w:rsidRDefault="00863FEF" w:rsidP="009E693C">
      <w:pPr>
        <w:rPr>
          <w:del w:id="259" w:author="Mikayla Lisiy" w:date="2020-05-18T23:41:00Z"/>
          <w:rFonts w:ascii="Courier New" w:hAnsi="Courier New" w:cs="Courier New"/>
        </w:rPr>
      </w:pPr>
    </w:p>
    <w:p w:rsidR="009E693C" w:rsidRPr="009E693C" w:rsidDel="00501269" w:rsidRDefault="009E693C" w:rsidP="009E693C">
      <w:pPr>
        <w:rPr>
          <w:del w:id="260" w:author="Mikayla Lisiy" w:date="2020-05-18T23:41:00Z"/>
          <w:rFonts w:ascii="Courier New" w:hAnsi="Courier New" w:cs="Courier New"/>
        </w:rPr>
      </w:pPr>
    </w:p>
    <w:p w:rsidR="00785F4F" w:rsidDel="00501269" w:rsidRDefault="00785F4F">
      <w:pPr>
        <w:rPr>
          <w:del w:id="261" w:author="Mikayla Lisiy" w:date="2020-05-18T23:41:00Z"/>
        </w:rPr>
      </w:pPr>
    </w:p>
    <w:p w:rsidR="00785F4F" w:rsidDel="00501269" w:rsidRDefault="00785F4F">
      <w:pPr>
        <w:rPr>
          <w:del w:id="262" w:author="Mikayla Lisiy" w:date="2020-05-18T23:41:00Z"/>
        </w:rPr>
      </w:pPr>
    </w:p>
    <w:p w:rsidR="00785F4F" w:rsidDel="00501269" w:rsidRDefault="00785F4F">
      <w:pPr>
        <w:rPr>
          <w:del w:id="263" w:author="Mikayla Lisiy" w:date="2020-05-18T23:41:00Z"/>
        </w:rPr>
      </w:pPr>
    </w:p>
    <w:p w:rsidR="00785F4F" w:rsidDel="00501269" w:rsidRDefault="00785F4F">
      <w:pPr>
        <w:rPr>
          <w:del w:id="264" w:author="Mikayla Lisiy" w:date="2020-05-18T23:41:00Z"/>
        </w:rPr>
      </w:pPr>
    </w:p>
    <w:p w:rsidR="00785F4F" w:rsidDel="00501269" w:rsidRDefault="00785F4F">
      <w:pPr>
        <w:rPr>
          <w:del w:id="265" w:author="Mikayla Lisiy" w:date="2020-05-18T23:41:00Z"/>
        </w:rPr>
      </w:pPr>
    </w:p>
    <w:p w:rsidR="00785F4F" w:rsidDel="00501269" w:rsidRDefault="00785F4F">
      <w:pPr>
        <w:rPr>
          <w:del w:id="266" w:author="Mikayla Lisiy" w:date="2020-05-18T23:41:00Z"/>
        </w:rPr>
      </w:pPr>
    </w:p>
    <w:p w:rsidR="00785F4F" w:rsidDel="00501269" w:rsidRDefault="00785F4F">
      <w:pPr>
        <w:rPr>
          <w:del w:id="267" w:author="Mikayla Lisiy" w:date="2020-05-18T23:41:00Z"/>
        </w:rPr>
      </w:pPr>
    </w:p>
    <w:p w:rsidR="00785F4F" w:rsidDel="00501269" w:rsidRDefault="00785F4F">
      <w:pPr>
        <w:rPr>
          <w:del w:id="268" w:author="Mikayla Lisiy" w:date="2020-05-18T23:41:00Z"/>
        </w:rPr>
      </w:pPr>
    </w:p>
    <w:p w:rsidR="00785F4F" w:rsidRDefault="00785F4F"/>
    <w:p w:rsidR="00785F4F" w:rsidRDefault="00785F4F"/>
    <w:p w:rsidR="00785F4F" w:rsidRDefault="002E6DFA">
      <w:pPr>
        <w:jc w:val="right"/>
      </w:pPr>
      <w:r>
        <w:rPr>
          <w:rFonts w:ascii="Courier"/>
          <w:color w:val="000000"/>
        </w:rPr>
        <w:t>FADE OUT:</w:t>
      </w:r>
    </w:p>
    <w:sectPr w:rsidR="00785F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ayla Lisiy">
    <w15:presenceInfo w15:providerId="Windows Live" w15:userId="a22b3312534cb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5B3"/>
    <w:rsid w:val="001C59AA"/>
    <w:rsid w:val="002E6DFA"/>
    <w:rsid w:val="003133EF"/>
    <w:rsid w:val="003C456D"/>
    <w:rsid w:val="004D143E"/>
    <w:rsid w:val="00501269"/>
    <w:rsid w:val="00504837"/>
    <w:rsid w:val="00785F4F"/>
    <w:rsid w:val="007E4A51"/>
    <w:rsid w:val="00863FEF"/>
    <w:rsid w:val="0087768E"/>
    <w:rsid w:val="008C7AC4"/>
    <w:rsid w:val="009E693C"/>
    <w:rsid w:val="00AC22A2"/>
    <w:rsid w:val="00CF5DDE"/>
    <w:rsid w:val="00F425B3"/>
    <w:rsid w:val="00FB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BD7E9"/>
  <w15:docId w15:val="{352BBF3B-8B8B-4FE0-A91D-E17AC667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0"/>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uiPriority w:val="99"/>
    <w:semiHidden/>
    <w:pPr>
      <w:spacing w:after="120"/>
    </w:pPr>
  </w:style>
  <w:style w:type="character" w:customStyle="1" w:styleId="BodyTextChar">
    <w:name w:val="Body Text Char"/>
    <w:link w:val="BodyText"/>
    <w:uiPriority w:val="99"/>
    <w:semiHidden/>
    <w:rsid w:val="00F425B3"/>
    <w:rPr>
      <w:kern w:val="1"/>
      <w:sz w:val="24"/>
      <w:szCs w:val="24"/>
    </w:rPr>
  </w:style>
  <w:style w:type="paragraph" w:styleId="List">
    <w:name w:val="List"/>
    <w:basedOn w:val="BodyText"/>
    <w:uiPriority w:val="99"/>
    <w:semiHidden/>
    <w:rPr>
      <w:rFonts w:cs="Tahoma"/>
    </w:rPr>
  </w:style>
  <w:style w:type="paragraph" w:styleId="Caption">
    <w:name w:val="caption"/>
    <w:basedOn w:val="Normal"/>
    <w:uiPriority w:val="35"/>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customStyle="1" w:styleId="normaltextrun">
    <w:name w:val="normaltextrun"/>
    <w:rsid w:val="003C456D"/>
  </w:style>
  <w:style w:type="character" w:customStyle="1" w:styleId="eop">
    <w:name w:val="eop"/>
    <w:rsid w:val="0087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Mikayla Lisiy</cp:lastModifiedBy>
  <cp:revision>10</cp:revision>
  <dcterms:created xsi:type="dcterms:W3CDTF">2009-05-06T09:47:00Z</dcterms:created>
  <dcterms:modified xsi:type="dcterms:W3CDTF">2020-05-19T03:41:00Z</dcterms:modified>
</cp:coreProperties>
</file>